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8B898B" w14:textId="77777777" w:rsidR="00634D82" w:rsidRDefault="00634D82" w:rsidP="00634D82">
      <w:pPr>
        <w:rPr>
          <w:rFonts w:cs="Arial"/>
          <w:b/>
          <w:spacing w:val="-1"/>
          <w:sz w:val="36"/>
          <w:szCs w:val="36"/>
        </w:rPr>
      </w:pPr>
    </w:p>
    <w:p w14:paraId="07287C8E" w14:textId="77777777" w:rsidR="008A0612" w:rsidRDefault="008A0612" w:rsidP="00634D82">
      <w:pPr>
        <w:rPr>
          <w:rFonts w:cs="Arial"/>
          <w:b/>
          <w:spacing w:val="-1"/>
          <w:sz w:val="36"/>
          <w:szCs w:val="36"/>
        </w:rPr>
      </w:pPr>
    </w:p>
    <w:p w14:paraId="373F0C02" w14:textId="77777777" w:rsidR="008A0612" w:rsidRDefault="008A0612" w:rsidP="00634D82">
      <w:pPr>
        <w:rPr>
          <w:rFonts w:cs="Arial"/>
          <w:b/>
          <w:spacing w:val="-1"/>
          <w:sz w:val="36"/>
          <w:szCs w:val="36"/>
        </w:rPr>
      </w:pPr>
    </w:p>
    <w:p w14:paraId="08BC79F4" w14:textId="77777777" w:rsidR="008A0612" w:rsidRDefault="008A0612" w:rsidP="00634D82">
      <w:pPr>
        <w:rPr>
          <w:rFonts w:cs="Arial"/>
          <w:b/>
          <w:spacing w:val="-1"/>
          <w:sz w:val="36"/>
          <w:szCs w:val="36"/>
        </w:rPr>
      </w:pPr>
    </w:p>
    <w:p w14:paraId="419F3538" w14:textId="77777777" w:rsidR="008A0612" w:rsidRDefault="008A0612" w:rsidP="00634D82">
      <w:pPr>
        <w:rPr>
          <w:rFonts w:cs="Arial"/>
          <w:b/>
          <w:spacing w:val="-1"/>
          <w:sz w:val="36"/>
          <w:szCs w:val="36"/>
        </w:rPr>
      </w:pPr>
    </w:p>
    <w:p w14:paraId="13C98C4C" w14:textId="77777777" w:rsidR="008A0612" w:rsidRDefault="008A0612" w:rsidP="00634D82">
      <w:pPr>
        <w:rPr>
          <w:rFonts w:cs="Arial"/>
          <w:b/>
          <w:spacing w:val="-1"/>
          <w:sz w:val="36"/>
          <w:szCs w:val="36"/>
        </w:rPr>
      </w:pPr>
    </w:p>
    <w:p w14:paraId="3618091D" w14:textId="77777777" w:rsidR="008A0612" w:rsidRDefault="008A0612" w:rsidP="00634D82">
      <w:pPr>
        <w:rPr>
          <w:rFonts w:cs="Arial"/>
          <w:b/>
          <w:spacing w:val="-1"/>
          <w:sz w:val="36"/>
          <w:szCs w:val="36"/>
        </w:rPr>
      </w:pPr>
    </w:p>
    <w:p w14:paraId="53227EA4" w14:textId="77777777" w:rsidR="008A0612" w:rsidRDefault="008A0612" w:rsidP="00634D82">
      <w:pPr>
        <w:rPr>
          <w:rFonts w:cs="Arial"/>
          <w:b/>
          <w:spacing w:val="-1"/>
          <w:sz w:val="36"/>
          <w:szCs w:val="36"/>
        </w:rPr>
      </w:pPr>
    </w:p>
    <w:p w14:paraId="6D614300" w14:textId="77777777" w:rsidR="008A0612" w:rsidRDefault="008A0612" w:rsidP="00634D82">
      <w:pPr>
        <w:rPr>
          <w:rFonts w:cs="Arial"/>
          <w:b/>
          <w:spacing w:val="-1"/>
          <w:sz w:val="36"/>
          <w:szCs w:val="36"/>
        </w:rPr>
      </w:pPr>
    </w:p>
    <w:p w14:paraId="475446A5" w14:textId="77777777" w:rsidR="008A0612" w:rsidRDefault="008A0612" w:rsidP="00634D82">
      <w:pPr>
        <w:rPr>
          <w:rFonts w:cs="Arial"/>
          <w:b/>
          <w:spacing w:val="-1"/>
          <w:sz w:val="36"/>
          <w:szCs w:val="36"/>
        </w:rPr>
      </w:pPr>
    </w:p>
    <w:p w14:paraId="0726F44C" w14:textId="77777777" w:rsidR="008A0612" w:rsidRDefault="008A0612" w:rsidP="00634D82">
      <w:pPr>
        <w:rPr>
          <w:rFonts w:cs="Arial"/>
          <w:b/>
          <w:spacing w:val="-1"/>
          <w:sz w:val="36"/>
          <w:szCs w:val="36"/>
        </w:rPr>
      </w:pPr>
    </w:p>
    <w:p w14:paraId="7C76BE9A" w14:textId="77777777" w:rsidR="008A0612" w:rsidRPr="00BA2A9C" w:rsidRDefault="008A0612" w:rsidP="00634D82">
      <w:pPr>
        <w:rPr>
          <w:rFonts w:cs="Arial"/>
          <w:b/>
          <w:spacing w:val="-1"/>
          <w:sz w:val="36"/>
          <w:szCs w:val="36"/>
        </w:rPr>
      </w:pPr>
    </w:p>
    <w:p w14:paraId="727B2695" w14:textId="77777777" w:rsidR="00634D82" w:rsidRPr="00BA2A9C" w:rsidRDefault="00634D82" w:rsidP="00634D82">
      <w:pPr>
        <w:rPr>
          <w:rFonts w:cs="Arial"/>
          <w:b/>
          <w:spacing w:val="-1"/>
          <w:sz w:val="36"/>
          <w:szCs w:val="36"/>
        </w:rPr>
      </w:pPr>
      <w:r w:rsidRPr="00BA2A9C">
        <w:rPr>
          <w:rFonts w:cs="Arial"/>
          <w:b/>
          <w:spacing w:val="-1"/>
          <w:sz w:val="36"/>
          <w:szCs w:val="36"/>
        </w:rPr>
        <w:t xml:space="preserve">Title: Test </w:t>
      </w:r>
      <w:r w:rsidR="00E070A1" w:rsidRPr="00BA2A9C">
        <w:rPr>
          <w:rFonts w:cs="Arial"/>
          <w:b/>
          <w:spacing w:val="-1"/>
          <w:sz w:val="36"/>
          <w:szCs w:val="36"/>
        </w:rPr>
        <w:t>approach</w:t>
      </w:r>
      <w:r w:rsidRPr="00BA2A9C">
        <w:rPr>
          <w:rFonts w:cs="Arial"/>
          <w:b/>
          <w:spacing w:val="-1"/>
          <w:sz w:val="36"/>
          <w:szCs w:val="36"/>
        </w:rPr>
        <w:t xml:space="preserve"> for GDD MDM</w:t>
      </w:r>
    </w:p>
    <w:p w14:paraId="79842015" w14:textId="77777777" w:rsidR="00634D82" w:rsidRPr="00BA2A9C" w:rsidRDefault="00634D82" w:rsidP="00634D82">
      <w:pPr>
        <w:pStyle w:val="Header"/>
        <w:tabs>
          <w:tab w:val="left" w:pos="964"/>
        </w:tabs>
        <w:rPr>
          <w:rFonts w:cs="Arial"/>
          <w:b/>
          <w:sz w:val="22"/>
          <w:szCs w:val="22"/>
          <w:lang w:val="en-US"/>
        </w:rPr>
      </w:pPr>
    </w:p>
    <w:p w14:paraId="5CCFAC81" w14:textId="77777777" w:rsidR="00634D82" w:rsidRPr="00BA2A9C" w:rsidRDefault="00634D82" w:rsidP="00634D82">
      <w:pPr>
        <w:tabs>
          <w:tab w:val="left" w:pos="2595"/>
        </w:tabs>
        <w:rPr>
          <w:rFonts w:cs="Arial"/>
        </w:rPr>
      </w:pPr>
    </w:p>
    <w:p w14:paraId="2619B9D7" w14:textId="77777777" w:rsidR="00634D82" w:rsidRPr="00BA2A9C" w:rsidRDefault="00634D82" w:rsidP="00634D82">
      <w:pPr>
        <w:rPr>
          <w:rFonts w:cs="Arial"/>
          <w:b/>
          <w:color w:val="000000" w:themeColor="text1"/>
          <w:spacing w:val="-1"/>
          <w:sz w:val="36"/>
          <w:szCs w:val="36"/>
        </w:rPr>
      </w:pPr>
      <w:r w:rsidRPr="00BA2A9C">
        <w:rPr>
          <w:rFonts w:cs="Arial"/>
          <w:b/>
          <w:color w:val="000000" w:themeColor="text1"/>
          <w:spacing w:val="-1"/>
          <w:sz w:val="36"/>
          <w:szCs w:val="36"/>
        </w:rPr>
        <w:t>GDD MDM</w:t>
      </w:r>
    </w:p>
    <w:p w14:paraId="43FB32F0" w14:textId="77777777" w:rsidR="00634D82" w:rsidRPr="00BA2A9C" w:rsidRDefault="00634D82" w:rsidP="00634D82">
      <w:pPr>
        <w:rPr>
          <w:rFonts w:cs="Arial"/>
          <w:b/>
          <w:snapToGrid w:val="0"/>
          <w:color w:val="000000" w:themeColor="text1"/>
          <w:sz w:val="16"/>
        </w:rPr>
      </w:pPr>
      <w:r w:rsidRPr="00BA2A9C">
        <w:rPr>
          <w:rFonts w:cs="Arial"/>
          <w:b/>
          <w:color w:val="000000" w:themeColor="text1"/>
          <w:spacing w:val="-1"/>
          <w:sz w:val="36"/>
          <w:szCs w:val="36"/>
        </w:rPr>
        <w:t>Project Clarity ID: 080596</w:t>
      </w:r>
    </w:p>
    <w:p w14:paraId="16DE061E" w14:textId="77777777" w:rsidR="00634D82" w:rsidRPr="00BA2A9C" w:rsidRDefault="00634D82" w:rsidP="00634D82">
      <w:pPr>
        <w:rPr>
          <w:rFonts w:cs="Arial"/>
        </w:rPr>
      </w:pPr>
    </w:p>
    <w:p w14:paraId="5E9D7A13" w14:textId="77777777" w:rsidR="00634D82" w:rsidRPr="00BA2A9C" w:rsidRDefault="00634D82" w:rsidP="00634D82">
      <w:pPr>
        <w:rPr>
          <w:rFonts w:cs="Arial"/>
        </w:rPr>
      </w:pPr>
    </w:p>
    <w:p w14:paraId="5A610830" w14:textId="77777777" w:rsidR="00634D82" w:rsidRPr="00BA2A9C" w:rsidRDefault="00634D82" w:rsidP="00634D82">
      <w:pPr>
        <w:rPr>
          <w:rFonts w:cs="Arial"/>
          <w:color w:val="000000" w:themeColor="text1"/>
        </w:rPr>
      </w:pPr>
    </w:p>
    <w:p w14:paraId="5783F8BF" w14:textId="77777777" w:rsidR="00634D82" w:rsidRPr="00BA2A9C" w:rsidRDefault="00634D82" w:rsidP="00634D82">
      <w:pPr>
        <w:rPr>
          <w:rFonts w:cs="Arial"/>
          <w:color w:val="000000" w:themeColor="text1"/>
        </w:rPr>
      </w:pPr>
    </w:p>
    <w:p w14:paraId="7CEA9305" w14:textId="77777777" w:rsidR="00634D82" w:rsidRPr="00BA2A9C" w:rsidRDefault="00634D82" w:rsidP="00634D82">
      <w:pPr>
        <w:rPr>
          <w:rFonts w:cs="Arial"/>
          <w:color w:val="000000" w:themeColor="text1"/>
        </w:rPr>
      </w:pPr>
    </w:p>
    <w:p w14:paraId="4E172CA3" w14:textId="77777777" w:rsidR="00634D82" w:rsidRPr="00BA2A9C" w:rsidRDefault="00634D82" w:rsidP="00634D82">
      <w:pPr>
        <w:rPr>
          <w:rFonts w:cs="Arial"/>
        </w:rPr>
      </w:pPr>
    </w:p>
    <w:p w14:paraId="6A1852F0" w14:textId="77777777" w:rsidR="00634D82" w:rsidRPr="00BA2A9C" w:rsidRDefault="00634D82" w:rsidP="00BA2A9C">
      <w:pPr>
        <w:rPr>
          <w:rFonts w:cs="Arial"/>
          <w:b/>
        </w:rPr>
      </w:pPr>
      <w:r w:rsidRPr="00BA2A9C">
        <w:rPr>
          <w:rFonts w:cs="Arial"/>
        </w:rPr>
        <w:br w:type="page"/>
      </w:r>
      <w:bookmarkStart w:id="0" w:name="_Ref444523389"/>
      <w:bookmarkStart w:id="1" w:name="_Toc2000764"/>
      <w:r w:rsidRPr="00BA2A9C">
        <w:rPr>
          <w:rFonts w:cs="Arial"/>
          <w:b/>
          <w:sz w:val="32"/>
        </w:rPr>
        <w:lastRenderedPageBreak/>
        <w:t>Test Phases and Responsibilities</w:t>
      </w:r>
      <w:bookmarkEnd w:id="0"/>
      <w:bookmarkEnd w:id="1"/>
    </w:p>
    <w:p w14:paraId="4232A657" w14:textId="77777777" w:rsidR="0046073D" w:rsidRPr="00BA2A9C" w:rsidRDefault="0046073D" w:rsidP="0046073D">
      <w:pPr>
        <w:rPr>
          <w:rFonts w:cs="Arial"/>
          <w:lang w:val="en-US"/>
        </w:rPr>
      </w:pPr>
    </w:p>
    <w:p w14:paraId="2C2439B0" w14:textId="77777777" w:rsidR="0046073D" w:rsidRPr="00BA2A9C" w:rsidRDefault="0046073D" w:rsidP="0046073D">
      <w:pPr>
        <w:rPr>
          <w:rFonts w:cs="Arial"/>
          <w:b/>
          <w:lang w:val="en-US"/>
        </w:rPr>
      </w:pPr>
      <w:r w:rsidRPr="00BA2A9C">
        <w:rPr>
          <w:rFonts w:cs="Arial"/>
          <w:b/>
          <w:lang w:val="en-US"/>
        </w:rPr>
        <w:t>Testing includes the below sco</w:t>
      </w:r>
      <w:r w:rsidR="00957D14" w:rsidRPr="00BA2A9C">
        <w:rPr>
          <w:rFonts w:cs="Arial"/>
          <w:b/>
          <w:lang w:val="en-US"/>
        </w:rPr>
        <w:t>pes:</w:t>
      </w:r>
    </w:p>
    <w:p w14:paraId="04C5E5DD" w14:textId="77777777" w:rsidR="00957D14" w:rsidRPr="00BA2A9C" w:rsidRDefault="00957D14" w:rsidP="0046073D">
      <w:pPr>
        <w:rPr>
          <w:rFonts w:cs="Arial"/>
          <w:lang w:val="en-US"/>
        </w:rPr>
      </w:pPr>
    </w:p>
    <w:p w14:paraId="3710095B" w14:textId="77777777" w:rsidR="00634D82" w:rsidRPr="00BA2A9C" w:rsidRDefault="00634D82" w:rsidP="00634D82">
      <w:pPr>
        <w:pStyle w:val="ListParagraph"/>
        <w:numPr>
          <w:ilvl w:val="0"/>
          <w:numId w:val="3"/>
        </w:numPr>
        <w:spacing w:before="60" w:after="60"/>
        <w:rPr>
          <w:rFonts w:ascii="Arial" w:hAnsi="Arial" w:cs="Arial"/>
        </w:rPr>
      </w:pPr>
      <w:r w:rsidRPr="00BA2A9C">
        <w:rPr>
          <w:rFonts w:ascii="Arial" w:hAnsi="Arial" w:cs="Arial"/>
        </w:rPr>
        <w:t>EBX5-User Interface Testing</w:t>
      </w:r>
    </w:p>
    <w:p w14:paraId="7D43B921" w14:textId="77777777" w:rsidR="00634D82" w:rsidRPr="00BA2A9C" w:rsidRDefault="00634D82" w:rsidP="00634D82">
      <w:pPr>
        <w:pStyle w:val="ListParagraph"/>
        <w:numPr>
          <w:ilvl w:val="0"/>
          <w:numId w:val="3"/>
        </w:numPr>
        <w:spacing w:before="60" w:after="60"/>
        <w:rPr>
          <w:rFonts w:ascii="Arial" w:hAnsi="Arial" w:cs="Arial"/>
        </w:rPr>
      </w:pPr>
      <w:r w:rsidRPr="00BA2A9C">
        <w:rPr>
          <w:rFonts w:ascii="Arial" w:hAnsi="Arial" w:cs="Arial"/>
        </w:rPr>
        <w:t>Data Migration Testing</w:t>
      </w:r>
    </w:p>
    <w:p w14:paraId="2A22155C" w14:textId="77777777" w:rsidR="00634D82" w:rsidRPr="00BA2A9C" w:rsidRDefault="00634D82" w:rsidP="00634D82">
      <w:pPr>
        <w:pStyle w:val="ListParagraph"/>
        <w:numPr>
          <w:ilvl w:val="0"/>
          <w:numId w:val="3"/>
        </w:numPr>
        <w:spacing w:before="60" w:after="60"/>
        <w:rPr>
          <w:rFonts w:ascii="Arial" w:hAnsi="Arial" w:cs="Arial"/>
        </w:rPr>
      </w:pPr>
      <w:r w:rsidRPr="00BA2A9C">
        <w:rPr>
          <w:rFonts w:ascii="Arial" w:hAnsi="Arial" w:cs="Arial"/>
        </w:rPr>
        <w:t>System Integration Testing</w:t>
      </w:r>
    </w:p>
    <w:p w14:paraId="789A3353" w14:textId="77777777" w:rsidR="0046073D" w:rsidRPr="00BA2A9C" w:rsidRDefault="0046073D" w:rsidP="0046073D">
      <w:pPr>
        <w:pStyle w:val="ListParagraph"/>
        <w:spacing w:before="60" w:after="60"/>
        <w:ind w:left="630"/>
        <w:rPr>
          <w:rFonts w:ascii="Arial" w:hAnsi="Arial" w:cs="Arial"/>
        </w:rPr>
      </w:pPr>
    </w:p>
    <w:p w14:paraId="4EAFED3D" w14:textId="77777777" w:rsidR="0046073D" w:rsidRPr="00BA2A9C" w:rsidRDefault="0046073D" w:rsidP="0046073D">
      <w:pPr>
        <w:pStyle w:val="ListParagraph"/>
        <w:spacing w:before="60" w:after="60"/>
        <w:ind w:left="630"/>
        <w:rPr>
          <w:rFonts w:ascii="Arial" w:hAnsi="Arial" w:cs="Arial"/>
        </w:rPr>
      </w:pPr>
    </w:p>
    <w:p w14:paraId="4E2D2130" w14:textId="77777777" w:rsidR="0046073D" w:rsidRPr="00381C5E" w:rsidRDefault="0046073D" w:rsidP="0046073D">
      <w:pPr>
        <w:spacing w:before="60" w:after="60"/>
        <w:rPr>
          <w:rFonts w:cs="Arial"/>
          <w:sz w:val="22"/>
          <w:szCs w:val="22"/>
          <w:lang w:val="en-US"/>
        </w:rPr>
      </w:pPr>
      <w:r w:rsidRPr="00381C5E">
        <w:rPr>
          <w:rFonts w:cs="Arial"/>
          <w:sz w:val="22"/>
          <w:szCs w:val="22"/>
        </w:rPr>
        <w:t xml:space="preserve">The table below gives an overview of the applicable test phases including on which system environment those tests </w:t>
      </w:r>
      <w:proofErr w:type="gramStart"/>
      <w:r w:rsidRPr="00381C5E">
        <w:rPr>
          <w:rFonts w:cs="Arial"/>
          <w:sz w:val="22"/>
          <w:szCs w:val="22"/>
        </w:rPr>
        <w:t>will be performed</w:t>
      </w:r>
      <w:proofErr w:type="gramEnd"/>
      <w:r w:rsidRPr="00381C5E">
        <w:rPr>
          <w:rFonts w:cs="Arial"/>
          <w:sz w:val="22"/>
          <w:szCs w:val="22"/>
        </w:rPr>
        <w:t xml:space="preserve"> as well as the responsibilities for the different test phases.</w:t>
      </w:r>
    </w:p>
    <w:p w14:paraId="345F1B16" w14:textId="77777777" w:rsidR="00634D82" w:rsidRPr="00BA2A9C" w:rsidRDefault="00634D82" w:rsidP="00634D82">
      <w:pPr>
        <w:spacing w:before="60" w:after="60"/>
        <w:rPr>
          <w:rFonts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5"/>
        <w:gridCol w:w="1370"/>
        <w:gridCol w:w="1370"/>
        <w:gridCol w:w="1371"/>
        <w:gridCol w:w="1843"/>
      </w:tblGrid>
      <w:tr w:rsidR="00634D82" w:rsidRPr="00BA2A9C" w14:paraId="7251CB47" w14:textId="77777777" w:rsidTr="002B155E">
        <w:trPr>
          <w:cantSplit/>
        </w:trPr>
        <w:tc>
          <w:tcPr>
            <w:tcW w:w="2835" w:type="dxa"/>
            <w:vMerge w:val="restart"/>
            <w:shd w:val="clear" w:color="auto" w:fill="C0C0C0"/>
            <w:vAlign w:val="center"/>
          </w:tcPr>
          <w:p w14:paraId="3F9EDD01" w14:textId="77777777" w:rsidR="00634D82" w:rsidRPr="00BA2A9C" w:rsidRDefault="00634D82" w:rsidP="002B155E">
            <w:pPr>
              <w:spacing w:before="60"/>
              <w:jc w:val="center"/>
              <w:rPr>
                <w:rFonts w:cs="Arial"/>
                <w:b/>
              </w:rPr>
            </w:pPr>
            <w:r w:rsidRPr="00BA2A9C">
              <w:rPr>
                <w:rFonts w:cs="Arial"/>
                <w:b/>
              </w:rPr>
              <w:t>Test Phase</w:t>
            </w:r>
          </w:p>
        </w:tc>
        <w:tc>
          <w:tcPr>
            <w:tcW w:w="4111" w:type="dxa"/>
            <w:gridSpan w:val="3"/>
            <w:shd w:val="clear" w:color="auto" w:fill="C0C0C0"/>
            <w:vAlign w:val="center"/>
          </w:tcPr>
          <w:p w14:paraId="4C914A2D" w14:textId="77777777" w:rsidR="00634D82" w:rsidRPr="00BA2A9C" w:rsidRDefault="00634D82" w:rsidP="002B155E">
            <w:pPr>
              <w:spacing w:before="60"/>
              <w:jc w:val="center"/>
              <w:rPr>
                <w:rFonts w:cs="Arial"/>
                <w:b/>
              </w:rPr>
            </w:pPr>
            <w:r w:rsidRPr="00BA2A9C">
              <w:rPr>
                <w:rFonts w:cs="Arial"/>
                <w:b/>
              </w:rPr>
              <w:t>Environment</w:t>
            </w:r>
          </w:p>
        </w:tc>
        <w:tc>
          <w:tcPr>
            <w:tcW w:w="1843" w:type="dxa"/>
            <w:vMerge w:val="restart"/>
            <w:shd w:val="clear" w:color="auto" w:fill="C0C0C0"/>
            <w:vAlign w:val="center"/>
          </w:tcPr>
          <w:p w14:paraId="7CD77FE1" w14:textId="77777777" w:rsidR="00634D82" w:rsidRPr="00BA2A9C" w:rsidRDefault="00634D82" w:rsidP="002B155E">
            <w:pPr>
              <w:spacing w:before="60"/>
              <w:jc w:val="center"/>
              <w:rPr>
                <w:rFonts w:cs="Arial"/>
                <w:b/>
              </w:rPr>
            </w:pPr>
            <w:r w:rsidRPr="00BA2A9C">
              <w:rPr>
                <w:rFonts w:cs="Arial"/>
                <w:b/>
              </w:rPr>
              <w:t>Responsible</w:t>
            </w:r>
          </w:p>
        </w:tc>
      </w:tr>
      <w:tr w:rsidR="00634D82" w:rsidRPr="00BA2A9C" w14:paraId="3E69968D" w14:textId="77777777" w:rsidTr="002B155E">
        <w:trPr>
          <w:cantSplit/>
        </w:trPr>
        <w:tc>
          <w:tcPr>
            <w:tcW w:w="2835" w:type="dxa"/>
            <w:vMerge/>
            <w:shd w:val="pct12" w:color="auto" w:fill="FFFFFF"/>
          </w:tcPr>
          <w:p w14:paraId="46F05C67" w14:textId="77777777" w:rsidR="00634D82" w:rsidRPr="00BA2A9C" w:rsidRDefault="00634D82" w:rsidP="002B155E">
            <w:pPr>
              <w:spacing w:before="60"/>
              <w:rPr>
                <w:rFonts w:cs="Arial"/>
                <w:color w:val="0000FF"/>
              </w:rPr>
            </w:pPr>
          </w:p>
        </w:tc>
        <w:tc>
          <w:tcPr>
            <w:tcW w:w="1370" w:type="dxa"/>
            <w:shd w:val="pct12" w:color="auto" w:fill="FFFFFF"/>
          </w:tcPr>
          <w:p w14:paraId="0E15ADC4" w14:textId="77777777" w:rsidR="00634D82" w:rsidRPr="00BA2A9C" w:rsidRDefault="00634D82" w:rsidP="002B155E">
            <w:pPr>
              <w:spacing w:before="60"/>
              <w:jc w:val="center"/>
              <w:rPr>
                <w:rFonts w:cs="Arial"/>
                <w:b/>
              </w:rPr>
            </w:pPr>
            <w:r w:rsidRPr="00BA2A9C">
              <w:rPr>
                <w:rFonts w:cs="Arial"/>
                <w:b/>
              </w:rPr>
              <w:t>DEV</w:t>
            </w:r>
          </w:p>
        </w:tc>
        <w:tc>
          <w:tcPr>
            <w:tcW w:w="1370" w:type="dxa"/>
            <w:shd w:val="pct12" w:color="auto" w:fill="FFFFFF"/>
          </w:tcPr>
          <w:p w14:paraId="70B80394" w14:textId="77777777" w:rsidR="00634D82" w:rsidRPr="00BA2A9C" w:rsidRDefault="00634D82" w:rsidP="002B155E">
            <w:pPr>
              <w:spacing w:before="60"/>
              <w:jc w:val="center"/>
              <w:rPr>
                <w:rFonts w:cs="Arial"/>
                <w:b/>
              </w:rPr>
            </w:pPr>
            <w:r w:rsidRPr="00BA2A9C">
              <w:rPr>
                <w:rFonts w:cs="Arial"/>
                <w:b/>
              </w:rPr>
              <w:t>Test / QA</w:t>
            </w:r>
          </w:p>
        </w:tc>
        <w:tc>
          <w:tcPr>
            <w:tcW w:w="1371" w:type="dxa"/>
            <w:shd w:val="pct12" w:color="auto" w:fill="FFFFFF"/>
          </w:tcPr>
          <w:p w14:paraId="5E6E3AA0" w14:textId="77777777" w:rsidR="00634D82" w:rsidRPr="00BA2A9C" w:rsidRDefault="00634D82" w:rsidP="002B155E">
            <w:pPr>
              <w:spacing w:before="60"/>
              <w:jc w:val="center"/>
              <w:rPr>
                <w:rFonts w:cs="Arial"/>
                <w:b/>
              </w:rPr>
            </w:pPr>
            <w:r w:rsidRPr="00BA2A9C">
              <w:rPr>
                <w:rFonts w:cs="Arial"/>
                <w:b/>
              </w:rPr>
              <w:t>PROD</w:t>
            </w:r>
          </w:p>
        </w:tc>
        <w:tc>
          <w:tcPr>
            <w:tcW w:w="1843" w:type="dxa"/>
            <w:vMerge/>
            <w:shd w:val="pct12" w:color="auto" w:fill="FFFFFF"/>
          </w:tcPr>
          <w:p w14:paraId="45CC01B0" w14:textId="77777777" w:rsidR="00634D82" w:rsidRPr="00BA2A9C" w:rsidRDefault="00634D82" w:rsidP="002B155E">
            <w:pPr>
              <w:spacing w:before="60"/>
              <w:rPr>
                <w:rFonts w:cs="Arial"/>
                <w:color w:val="0000FF"/>
              </w:rPr>
            </w:pPr>
          </w:p>
        </w:tc>
      </w:tr>
      <w:tr w:rsidR="00634D82" w:rsidRPr="00BA2A9C" w14:paraId="7CB39CB2" w14:textId="77777777" w:rsidTr="002B155E">
        <w:tc>
          <w:tcPr>
            <w:tcW w:w="2835" w:type="dxa"/>
            <w:vAlign w:val="center"/>
          </w:tcPr>
          <w:p w14:paraId="73C1825A" w14:textId="77777777" w:rsidR="00634D82" w:rsidRPr="00410238" w:rsidRDefault="00634D82" w:rsidP="002B155E">
            <w:pPr>
              <w:spacing w:before="40" w:after="40"/>
              <w:rPr>
                <w:rFonts w:cs="Arial"/>
                <w:color w:val="000000" w:themeColor="text1"/>
              </w:rPr>
            </w:pPr>
            <w:r w:rsidRPr="00410238">
              <w:rPr>
                <w:rFonts w:cs="Arial"/>
                <w:color w:val="000000" w:themeColor="text1"/>
              </w:rPr>
              <w:t>Functional/Integration Testing (OQ)</w:t>
            </w:r>
          </w:p>
        </w:tc>
        <w:tc>
          <w:tcPr>
            <w:tcW w:w="1370" w:type="dxa"/>
          </w:tcPr>
          <w:p w14:paraId="61B29C72" w14:textId="77777777" w:rsidR="00410238" w:rsidRDefault="00410238" w:rsidP="00410238">
            <w:pPr>
              <w:rPr>
                <w:rFonts w:cs="Arial"/>
              </w:rPr>
            </w:pPr>
          </w:p>
          <w:p w14:paraId="1C28B508" w14:textId="77777777" w:rsidR="00634D82" w:rsidRPr="00410238" w:rsidRDefault="00410238" w:rsidP="00410238">
            <w:pPr>
              <w:rPr>
                <w:rFonts w:cs="Arial"/>
              </w:rPr>
            </w:pPr>
            <w:r>
              <w:rPr>
                <w:rFonts w:cs="Arial"/>
              </w:rPr>
              <w:t>X (I</w:t>
            </w:r>
            <w:r w:rsidR="00634D82" w:rsidRPr="00410238">
              <w:rPr>
                <w:rFonts w:cs="Arial"/>
              </w:rPr>
              <w:t>nformal)</w:t>
            </w:r>
          </w:p>
        </w:tc>
        <w:tc>
          <w:tcPr>
            <w:tcW w:w="1370" w:type="dxa"/>
            <w:vAlign w:val="center"/>
          </w:tcPr>
          <w:p w14:paraId="60B5B1CC" w14:textId="77777777" w:rsidR="00634D82" w:rsidRPr="00410238" w:rsidRDefault="00634D82" w:rsidP="00410238">
            <w:pPr>
              <w:rPr>
                <w:rFonts w:cs="Arial"/>
              </w:rPr>
            </w:pPr>
            <w:r w:rsidRPr="00410238">
              <w:rPr>
                <w:rFonts w:cs="Arial"/>
              </w:rPr>
              <w:t>X (Formal)</w:t>
            </w:r>
          </w:p>
        </w:tc>
        <w:tc>
          <w:tcPr>
            <w:tcW w:w="1371" w:type="dxa"/>
          </w:tcPr>
          <w:p w14:paraId="3572BA4C" w14:textId="77777777" w:rsidR="00634D82" w:rsidRPr="00410238" w:rsidRDefault="00634D82" w:rsidP="002B155E">
            <w:pPr>
              <w:jc w:val="center"/>
              <w:rPr>
                <w:rFonts w:cs="Arial"/>
              </w:rPr>
            </w:pPr>
          </w:p>
        </w:tc>
        <w:tc>
          <w:tcPr>
            <w:tcW w:w="1843" w:type="dxa"/>
          </w:tcPr>
          <w:p w14:paraId="0D61D1A0" w14:textId="77777777" w:rsidR="00634D82" w:rsidRPr="00410238" w:rsidRDefault="00634D82" w:rsidP="002B155E">
            <w:pPr>
              <w:rPr>
                <w:rFonts w:cs="Arial"/>
                <w:color w:val="000000" w:themeColor="text1"/>
              </w:rPr>
            </w:pPr>
            <w:r w:rsidRPr="00410238">
              <w:rPr>
                <w:rFonts w:cs="Arial"/>
                <w:color w:val="000000" w:themeColor="text1"/>
              </w:rPr>
              <w:t>Testing Factory team</w:t>
            </w:r>
          </w:p>
        </w:tc>
      </w:tr>
      <w:tr w:rsidR="00755626" w:rsidRPr="00BA2A9C" w14:paraId="3EE4D1B3" w14:textId="77777777" w:rsidTr="002B155E">
        <w:tc>
          <w:tcPr>
            <w:tcW w:w="2835" w:type="dxa"/>
            <w:vAlign w:val="center"/>
          </w:tcPr>
          <w:p w14:paraId="118F5400" w14:textId="77777777" w:rsidR="00755626" w:rsidRPr="00410238" w:rsidRDefault="00755626" w:rsidP="00755626">
            <w:pPr>
              <w:spacing w:before="40" w:after="40"/>
              <w:rPr>
                <w:rFonts w:cs="Arial"/>
                <w:color w:val="000000" w:themeColor="text1"/>
              </w:rPr>
            </w:pPr>
            <w:r>
              <w:rPr>
                <w:rFonts w:cs="Arial"/>
                <w:color w:val="000000" w:themeColor="text1"/>
              </w:rPr>
              <w:t xml:space="preserve">Data Migration testing </w:t>
            </w:r>
          </w:p>
        </w:tc>
        <w:tc>
          <w:tcPr>
            <w:tcW w:w="1370" w:type="dxa"/>
          </w:tcPr>
          <w:p w14:paraId="429636E0" w14:textId="77777777" w:rsidR="00755626" w:rsidRDefault="00755626" w:rsidP="00755626">
            <w:pPr>
              <w:rPr>
                <w:rFonts w:cs="Arial"/>
              </w:rPr>
            </w:pPr>
          </w:p>
          <w:p w14:paraId="17C41608" w14:textId="77777777" w:rsidR="00755626" w:rsidRPr="00410238" w:rsidRDefault="00755626" w:rsidP="00755626">
            <w:pPr>
              <w:rPr>
                <w:rFonts w:cs="Arial"/>
              </w:rPr>
            </w:pPr>
            <w:r>
              <w:rPr>
                <w:rFonts w:cs="Arial"/>
              </w:rPr>
              <w:t>X (I</w:t>
            </w:r>
            <w:r w:rsidRPr="00410238">
              <w:rPr>
                <w:rFonts w:cs="Arial"/>
              </w:rPr>
              <w:t>nformal)</w:t>
            </w:r>
          </w:p>
        </w:tc>
        <w:tc>
          <w:tcPr>
            <w:tcW w:w="1370" w:type="dxa"/>
            <w:vAlign w:val="center"/>
          </w:tcPr>
          <w:p w14:paraId="588DDE89" w14:textId="77777777" w:rsidR="00755626" w:rsidRPr="00410238" w:rsidRDefault="00755626" w:rsidP="00755626">
            <w:pPr>
              <w:rPr>
                <w:rFonts w:cs="Arial"/>
              </w:rPr>
            </w:pPr>
            <w:r w:rsidRPr="00410238">
              <w:rPr>
                <w:rFonts w:cs="Arial"/>
              </w:rPr>
              <w:t>X (Formal)</w:t>
            </w:r>
          </w:p>
        </w:tc>
        <w:tc>
          <w:tcPr>
            <w:tcW w:w="1371" w:type="dxa"/>
          </w:tcPr>
          <w:p w14:paraId="559F1F5C" w14:textId="77777777" w:rsidR="00755626" w:rsidRPr="00410238" w:rsidRDefault="00755626" w:rsidP="00755626">
            <w:pPr>
              <w:jc w:val="center"/>
              <w:rPr>
                <w:rFonts w:cs="Arial"/>
              </w:rPr>
            </w:pPr>
          </w:p>
        </w:tc>
        <w:tc>
          <w:tcPr>
            <w:tcW w:w="1843" w:type="dxa"/>
          </w:tcPr>
          <w:p w14:paraId="5482F459" w14:textId="77777777" w:rsidR="00755626" w:rsidRPr="00410238" w:rsidRDefault="00755626" w:rsidP="00755626">
            <w:pPr>
              <w:rPr>
                <w:rFonts w:cs="Arial"/>
                <w:color w:val="000000" w:themeColor="text1"/>
              </w:rPr>
            </w:pPr>
            <w:r w:rsidRPr="00410238">
              <w:rPr>
                <w:rFonts w:cs="Arial"/>
                <w:color w:val="000000" w:themeColor="text1"/>
              </w:rPr>
              <w:t>Testing Factory team</w:t>
            </w:r>
          </w:p>
        </w:tc>
      </w:tr>
      <w:tr w:rsidR="00755626" w:rsidRPr="00BA2A9C" w14:paraId="29BEBB86" w14:textId="77777777" w:rsidTr="002B155E">
        <w:tc>
          <w:tcPr>
            <w:tcW w:w="2835" w:type="dxa"/>
            <w:vAlign w:val="center"/>
          </w:tcPr>
          <w:p w14:paraId="6B4D91EC" w14:textId="77777777" w:rsidR="00755626" w:rsidRPr="00BA2A9C" w:rsidRDefault="00755626" w:rsidP="00755626">
            <w:pPr>
              <w:spacing w:before="40" w:after="40"/>
              <w:rPr>
                <w:rFonts w:cs="Arial"/>
                <w:color w:val="000000" w:themeColor="text1"/>
              </w:rPr>
            </w:pPr>
            <w:r w:rsidRPr="00BA2A9C">
              <w:rPr>
                <w:rFonts w:cs="Arial"/>
                <w:color w:val="000000" w:themeColor="text1"/>
              </w:rPr>
              <w:t>User Acceptance Testing (UAT)</w:t>
            </w:r>
          </w:p>
        </w:tc>
        <w:tc>
          <w:tcPr>
            <w:tcW w:w="1370" w:type="dxa"/>
          </w:tcPr>
          <w:p w14:paraId="19E3F908" w14:textId="77777777" w:rsidR="00755626" w:rsidRPr="00BA2A9C" w:rsidRDefault="00755626" w:rsidP="00755626">
            <w:pPr>
              <w:jc w:val="center"/>
              <w:rPr>
                <w:rFonts w:cs="Arial"/>
              </w:rPr>
            </w:pPr>
          </w:p>
        </w:tc>
        <w:tc>
          <w:tcPr>
            <w:tcW w:w="1370" w:type="dxa"/>
            <w:vAlign w:val="center"/>
          </w:tcPr>
          <w:p w14:paraId="59D569C4" w14:textId="77777777" w:rsidR="00755626" w:rsidRPr="00BA2A9C" w:rsidRDefault="00755626" w:rsidP="00755626">
            <w:pPr>
              <w:spacing w:before="40" w:after="40"/>
              <w:jc w:val="center"/>
              <w:rPr>
                <w:rFonts w:cs="Arial"/>
                <w:color w:val="000000" w:themeColor="text1"/>
              </w:rPr>
            </w:pPr>
            <w:r w:rsidRPr="00BA2A9C">
              <w:rPr>
                <w:rFonts w:cs="Arial"/>
                <w:color w:val="000000" w:themeColor="text1"/>
              </w:rPr>
              <w:t>X</w:t>
            </w:r>
          </w:p>
        </w:tc>
        <w:tc>
          <w:tcPr>
            <w:tcW w:w="1371" w:type="dxa"/>
          </w:tcPr>
          <w:p w14:paraId="6B477771" w14:textId="77777777" w:rsidR="00755626" w:rsidRPr="00BA2A9C" w:rsidRDefault="00755626" w:rsidP="00755626">
            <w:pPr>
              <w:jc w:val="center"/>
              <w:rPr>
                <w:rFonts w:cs="Arial"/>
              </w:rPr>
            </w:pPr>
          </w:p>
        </w:tc>
        <w:tc>
          <w:tcPr>
            <w:tcW w:w="1843" w:type="dxa"/>
            <w:vAlign w:val="center"/>
          </w:tcPr>
          <w:p w14:paraId="2FBE11D4" w14:textId="77777777" w:rsidR="00755626" w:rsidRPr="00BA2A9C" w:rsidRDefault="00FE0812" w:rsidP="00755626">
            <w:pPr>
              <w:spacing w:before="40" w:after="40"/>
              <w:rPr>
                <w:rFonts w:cs="Arial"/>
                <w:color w:val="000000" w:themeColor="text1"/>
              </w:rPr>
            </w:pPr>
            <w:r>
              <w:rPr>
                <w:rFonts w:cs="Arial"/>
                <w:color w:val="000000" w:themeColor="text1"/>
              </w:rPr>
              <w:t>BA / Business Lead</w:t>
            </w:r>
          </w:p>
        </w:tc>
      </w:tr>
    </w:tbl>
    <w:p w14:paraId="152CBE6D" w14:textId="77777777" w:rsidR="00634D82" w:rsidRPr="00BA2A9C" w:rsidRDefault="00634D82" w:rsidP="00634D82">
      <w:pPr>
        <w:spacing w:before="60" w:after="60"/>
        <w:rPr>
          <w:rFonts w:cs="Arial"/>
          <w:i/>
          <w:color w:val="0000FF"/>
        </w:rPr>
      </w:pPr>
    </w:p>
    <w:p w14:paraId="70921EA8" w14:textId="77777777" w:rsidR="00634D82" w:rsidRPr="00BA2A9C" w:rsidRDefault="00634D82" w:rsidP="00634D82">
      <w:pPr>
        <w:pStyle w:val="Heading1"/>
        <w:keepLines/>
        <w:tabs>
          <w:tab w:val="clear" w:pos="432"/>
          <w:tab w:val="num" w:pos="709"/>
        </w:tabs>
        <w:spacing w:before="480"/>
        <w:ind w:left="709" w:hanging="709"/>
        <w:jc w:val="left"/>
      </w:pPr>
      <w:bookmarkStart w:id="2" w:name="_Toc2000765"/>
      <w:r w:rsidRPr="00BA2A9C">
        <w:t>Test Strategy</w:t>
      </w:r>
      <w:bookmarkEnd w:id="2"/>
    </w:p>
    <w:p w14:paraId="30AF02AD" w14:textId="77777777" w:rsidR="0046073D" w:rsidRPr="00BA2A9C" w:rsidRDefault="0046073D" w:rsidP="0046073D">
      <w:pPr>
        <w:rPr>
          <w:rFonts w:cs="Arial"/>
          <w:sz w:val="22"/>
          <w:u w:val="single"/>
          <w:lang w:val="en-US"/>
        </w:rPr>
      </w:pPr>
    </w:p>
    <w:p w14:paraId="45067333" w14:textId="77777777" w:rsidR="0046073D" w:rsidRPr="00BA2A9C" w:rsidRDefault="0046073D" w:rsidP="0046073D">
      <w:pPr>
        <w:rPr>
          <w:rFonts w:cs="Arial"/>
          <w:b/>
          <w:sz w:val="22"/>
          <w:u w:val="single"/>
          <w:lang w:val="en-US"/>
        </w:rPr>
      </w:pPr>
      <w:r w:rsidRPr="00BA2A9C">
        <w:rPr>
          <w:rFonts w:cs="Arial"/>
          <w:b/>
          <w:sz w:val="22"/>
          <w:u w:val="single"/>
          <w:lang w:val="en-US"/>
        </w:rPr>
        <w:t xml:space="preserve">EBX5-User </w:t>
      </w:r>
      <w:r w:rsidR="00D2356D" w:rsidRPr="00BA2A9C">
        <w:rPr>
          <w:rFonts w:cs="Arial"/>
          <w:b/>
          <w:sz w:val="22"/>
          <w:u w:val="single"/>
          <w:lang w:val="en-US"/>
        </w:rPr>
        <w:t xml:space="preserve">Interface </w:t>
      </w:r>
      <w:r w:rsidRPr="00BA2A9C">
        <w:rPr>
          <w:rFonts w:cs="Arial"/>
          <w:b/>
          <w:sz w:val="22"/>
          <w:u w:val="single"/>
          <w:lang w:val="en-US"/>
        </w:rPr>
        <w:t>Testing</w:t>
      </w:r>
    </w:p>
    <w:p w14:paraId="237E48E4" w14:textId="77777777" w:rsidR="00980742" w:rsidRDefault="00980742" w:rsidP="00980742">
      <w:pPr>
        <w:autoSpaceDE w:val="0"/>
        <w:autoSpaceDN w:val="0"/>
        <w:adjustRightInd w:val="0"/>
        <w:jc w:val="left"/>
        <w:rPr>
          <w:rFonts w:cs="Arial"/>
          <w:lang w:val="en-US"/>
        </w:rPr>
      </w:pPr>
    </w:p>
    <w:p w14:paraId="3EBF12BE" w14:textId="77777777" w:rsidR="005B5245" w:rsidRPr="00DC607D" w:rsidRDefault="005B5245" w:rsidP="00980742">
      <w:pPr>
        <w:autoSpaceDE w:val="0"/>
        <w:autoSpaceDN w:val="0"/>
        <w:adjustRightInd w:val="0"/>
        <w:rPr>
          <w:rFonts w:eastAsiaTheme="minorHAnsi" w:cs="Arial"/>
          <w:color w:val="000000"/>
          <w:sz w:val="22"/>
          <w:szCs w:val="22"/>
          <w:lang w:val="en-US"/>
        </w:rPr>
      </w:pPr>
      <w:r w:rsidRPr="00DC607D">
        <w:rPr>
          <w:rFonts w:eastAsiaTheme="minorHAnsi" w:cs="Arial"/>
          <w:color w:val="000000"/>
          <w:sz w:val="22"/>
          <w:szCs w:val="22"/>
          <w:lang w:val="en-US"/>
        </w:rPr>
        <w:t xml:space="preserve">The verification of the system functionality in EBX5 UI as outlined in </w:t>
      </w:r>
      <w:r w:rsidR="00980742">
        <w:rPr>
          <w:rFonts w:eastAsiaTheme="minorHAnsi" w:cs="Arial"/>
          <w:color w:val="000000"/>
          <w:sz w:val="22"/>
          <w:szCs w:val="22"/>
          <w:lang w:val="en-US"/>
        </w:rPr>
        <w:t>“</w:t>
      </w:r>
      <w:r w:rsidR="00980742" w:rsidRPr="00980742">
        <w:rPr>
          <w:rFonts w:eastAsiaTheme="minorHAnsi" w:cs="Arial"/>
          <w:color w:val="000000"/>
          <w:sz w:val="22"/>
          <w:szCs w:val="22"/>
          <w:lang w:val="en-US"/>
        </w:rPr>
        <w:t>GDD_R</w:t>
      </w:r>
      <w:r w:rsidR="00FE0812">
        <w:rPr>
          <w:rFonts w:eastAsiaTheme="minorHAnsi" w:cs="Arial"/>
          <w:color w:val="000000"/>
          <w:sz w:val="22"/>
          <w:szCs w:val="22"/>
          <w:lang w:val="en-US"/>
        </w:rPr>
        <w:t>1_Functional_Specification</w:t>
      </w:r>
      <w:r w:rsidR="00980742">
        <w:rPr>
          <w:rFonts w:eastAsiaTheme="minorHAnsi" w:cs="Arial"/>
          <w:color w:val="000000"/>
          <w:sz w:val="22"/>
          <w:szCs w:val="22"/>
          <w:lang w:val="en-US"/>
        </w:rPr>
        <w:t xml:space="preserve">” </w:t>
      </w:r>
      <w:proofErr w:type="gramStart"/>
      <w:r w:rsidRPr="00DC607D">
        <w:rPr>
          <w:rFonts w:eastAsiaTheme="minorHAnsi" w:cs="Arial"/>
          <w:color w:val="000000"/>
          <w:sz w:val="22"/>
          <w:szCs w:val="22"/>
          <w:lang w:val="en-US"/>
        </w:rPr>
        <w:t>will be covered</w:t>
      </w:r>
      <w:proofErr w:type="gramEnd"/>
      <w:r w:rsidRPr="00DC607D">
        <w:rPr>
          <w:rFonts w:eastAsiaTheme="minorHAnsi" w:cs="Arial"/>
          <w:color w:val="000000"/>
          <w:sz w:val="22"/>
          <w:szCs w:val="22"/>
          <w:lang w:val="en-US"/>
        </w:rPr>
        <w:t xml:space="preserve"> as part of this scope</w:t>
      </w:r>
    </w:p>
    <w:p w14:paraId="433EDA8A" w14:textId="77777777" w:rsidR="005B5245" w:rsidRPr="00DC607D" w:rsidRDefault="005B5245" w:rsidP="005B5245">
      <w:pPr>
        <w:autoSpaceDE w:val="0"/>
        <w:autoSpaceDN w:val="0"/>
        <w:adjustRightInd w:val="0"/>
        <w:jc w:val="left"/>
        <w:rPr>
          <w:rFonts w:eastAsiaTheme="minorHAnsi" w:cs="Arial"/>
          <w:color w:val="000000"/>
          <w:sz w:val="22"/>
          <w:szCs w:val="22"/>
          <w:lang w:val="en-US"/>
        </w:rPr>
      </w:pPr>
    </w:p>
    <w:p w14:paraId="5D52BFF7" w14:textId="77777777" w:rsidR="005B5245" w:rsidRPr="00DC607D" w:rsidRDefault="00894D0E" w:rsidP="009E3D78">
      <w:pPr>
        <w:pStyle w:val="ListParagraph"/>
        <w:numPr>
          <w:ilvl w:val="0"/>
          <w:numId w:val="4"/>
        </w:numPr>
        <w:autoSpaceDE w:val="0"/>
        <w:autoSpaceDN w:val="0"/>
        <w:adjustRightInd w:val="0"/>
        <w:rPr>
          <w:rFonts w:ascii="Arial" w:eastAsiaTheme="minorHAnsi" w:hAnsi="Arial" w:cs="Arial"/>
          <w:color w:val="000000"/>
          <w:szCs w:val="22"/>
        </w:rPr>
      </w:pPr>
      <w:r w:rsidRPr="00290BE6">
        <w:rPr>
          <w:rFonts w:ascii="Arial" w:eastAsiaTheme="minorHAnsi" w:hAnsi="Arial" w:cs="Arial"/>
          <w:b/>
          <w:color w:val="000000"/>
          <w:szCs w:val="22"/>
        </w:rPr>
        <w:t>Data model validation</w:t>
      </w:r>
      <w:r w:rsidRPr="00DC607D">
        <w:rPr>
          <w:rFonts w:ascii="Arial" w:eastAsiaTheme="minorHAnsi" w:hAnsi="Arial" w:cs="Arial"/>
          <w:color w:val="000000"/>
          <w:szCs w:val="22"/>
        </w:rPr>
        <w:t xml:space="preserve"> – Each table and </w:t>
      </w:r>
      <w:r w:rsidR="00126246" w:rsidRPr="00DC607D">
        <w:rPr>
          <w:rFonts w:ascii="Arial" w:eastAsiaTheme="minorHAnsi" w:hAnsi="Arial" w:cs="Arial"/>
          <w:color w:val="000000"/>
          <w:szCs w:val="22"/>
        </w:rPr>
        <w:t>its</w:t>
      </w:r>
      <w:r w:rsidRPr="00DC607D">
        <w:rPr>
          <w:rFonts w:ascii="Arial" w:eastAsiaTheme="minorHAnsi" w:hAnsi="Arial" w:cs="Arial"/>
          <w:color w:val="000000"/>
          <w:szCs w:val="22"/>
        </w:rPr>
        <w:t xml:space="preserve"> fields </w:t>
      </w:r>
      <w:proofErr w:type="gramStart"/>
      <w:r w:rsidRPr="00DC607D">
        <w:rPr>
          <w:rFonts w:ascii="Arial" w:eastAsiaTheme="minorHAnsi" w:hAnsi="Arial" w:cs="Arial"/>
          <w:color w:val="000000"/>
          <w:szCs w:val="22"/>
        </w:rPr>
        <w:t>will be displayed</w:t>
      </w:r>
      <w:proofErr w:type="gramEnd"/>
      <w:r w:rsidRPr="00DC607D">
        <w:rPr>
          <w:rFonts w:ascii="Arial" w:eastAsiaTheme="minorHAnsi" w:hAnsi="Arial" w:cs="Arial"/>
          <w:color w:val="000000"/>
          <w:szCs w:val="22"/>
        </w:rPr>
        <w:t xml:space="preserve"> in the UI. Each table fields and properties displayed </w:t>
      </w:r>
      <w:proofErr w:type="gramStart"/>
      <w:r w:rsidRPr="00DC607D">
        <w:rPr>
          <w:rFonts w:ascii="Arial" w:eastAsiaTheme="minorHAnsi" w:hAnsi="Arial" w:cs="Arial"/>
          <w:color w:val="000000"/>
          <w:szCs w:val="22"/>
        </w:rPr>
        <w:t>will be validated</w:t>
      </w:r>
      <w:proofErr w:type="gramEnd"/>
      <w:r w:rsidRPr="00DC607D">
        <w:rPr>
          <w:rFonts w:ascii="Arial" w:eastAsiaTheme="minorHAnsi" w:hAnsi="Arial" w:cs="Arial"/>
          <w:color w:val="000000"/>
          <w:szCs w:val="22"/>
        </w:rPr>
        <w:t xml:space="preserve"> against the properties defined in </w:t>
      </w:r>
      <w:r w:rsidR="009E3D78" w:rsidRPr="00DC607D">
        <w:rPr>
          <w:rFonts w:ascii="Arial" w:eastAsiaTheme="minorHAnsi" w:hAnsi="Arial" w:cs="Arial"/>
          <w:color w:val="000000"/>
          <w:szCs w:val="22"/>
        </w:rPr>
        <w:t xml:space="preserve">“GDD - R1 - Detailed Business </w:t>
      </w:r>
      <w:r w:rsidR="00E15FAC" w:rsidRPr="00DC607D">
        <w:rPr>
          <w:rFonts w:ascii="Arial" w:eastAsiaTheme="minorHAnsi" w:hAnsi="Arial" w:cs="Arial"/>
          <w:color w:val="000000"/>
          <w:szCs w:val="22"/>
        </w:rPr>
        <w:t>Glossary”</w:t>
      </w:r>
      <w:r w:rsidR="009E3D78" w:rsidRPr="00DC607D">
        <w:rPr>
          <w:rFonts w:ascii="Arial" w:eastAsiaTheme="minorHAnsi" w:hAnsi="Arial" w:cs="Arial"/>
          <w:color w:val="000000"/>
          <w:szCs w:val="22"/>
        </w:rPr>
        <w:t xml:space="preserve"> </w:t>
      </w:r>
      <w:r w:rsidR="00126246" w:rsidRPr="00DC607D">
        <w:rPr>
          <w:rFonts w:ascii="Arial" w:eastAsiaTheme="minorHAnsi" w:hAnsi="Arial" w:cs="Arial"/>
          <w:color w:val="000000"/>
          <w:szCs w:val="22"/>
        </w:rPr>
        <w:t xml:space="preserve">with admin access.  or properties file will be shared by Dev team and this will be validated against </w:t>
      </w:r>
      <w:r w:rsidR="00E15FAC" w:rsidRPr="00DC607D">
        <w:rPr>
          <w:rFonts w:ascii="Arial" w:eastAsiaTheme="minorHAnsi" w:hAnsi="Arial" w:cs="Arial"/>
          <w:color w:val="000000"/>
          <w:szCs w:val="22"/>
        </w:rPr>
        <w:t xml:space="preserve"> </w:t>
      </w:r>
      <w:r w:rsidR="009E3D78" w:rsidRPr="00DC607D">
        <w:rPr>
          <w:rFonts w:ascii="Arial" w:eastAsiaTheme="minorHAnsi" w:hAnsi="Arial" w:cs="Arial"/>
          <w:color w:val="000000"/>
          <w:szCs w:val="22"/>
        </w:rPr>
        <w:t>“GDD - R1 - Detailed Business Glossary”</w:t>
      </w:r>
    </w:p>
    <w:p w14:paraId="4A9B4CC8" w14:textId="77777777" w:rsidR="00126246" w:rsidRPr="00BA2A9C" w:rsidRDefault="00126246" w:rsidP="00126246">
      <w:pPr>
        <w:pStyle w:val="ListParagraph"/>
        <w:numPr>
          <w:ilvl w:val="0"/>
          <w:numId w:val="4"/>
        </w:numPr>
        <w:rPr>
          <w:rFonts w:ascii="Arial" w:hAnsi="Arial" w:cs="Arial"/>
        </w:rPr>
      </w:pPr>
      <w:r w:rsidRPr="00290BE6">
        <w:rPr>
          <w:rFonts w:ascii="Arial" w:hAnsi="Arial" w:cs="Arial"/>
          <w:b/>
        </w:rPr>
        <w:t>Work flow validations</w:t>
      </w:r>
      <w:r w:rsidRPr="00BA2A9C">
        <w:rPr>
          <w:rFonts w:ascii="Arial" w:hAnsi="Arial" w:cs="Arial"/>
        </w:rPr>
        <w:t xml:space="preserve"> – Approach is to Create, update, deactivate and reactivate existing / newly created data through EBX5 and validate all the work flows as mentioned in the functional specifications</w:t>
      </w:r>
      <w:r w:rsidR="00931A6B" w:rsidRPr="00BA2A9C">
        <w:rPr>
          <w:rFonts w:ascii="Arial" w:hAnsi="Arial" w:cs="Arial"/>
        </w:rPr>
        <w:t>. Validation of audit trial will be done as per the functionality mentioned in FS for all CRUD operations</w:t>
      </w:r>
    </w:p>
    <w:p w14:paraId="42DD7DA2" w14:textId="77777777" w:rsidR="00931A6B" w:rsidRPr="00BA2A9C" w:rsidRDefault="00931A6B" w:rsidP="00126246">
      <w:pPr>
        <w:pStyle w:val="ListParagraph"/>
        <w:numPr>
          <w:ilvl w:val="0"/>
          <w:numId w:val="4"/>
        </w:numPr>
        <w:rPr>
          <w:rFonts w:ascii="Arial" w:hAnsi="Arial" w:cs="Arial"/>
        </w:rPr>
      </w:pPr>
      <w:r w:rsidRPr="00290BE6">
        <w:rPr>
          <w:rFonts w:ascii="Arial" w:hAnsi="Arial" w:cs="Arial"/>
          <w:b/>
        </w:rPr>
        <w:t>Import and Export validations</w:t>
      </w:r>
      <w:r w:rsidRPr="00BA2A9C">
        <w:rPr>
          <w:rFonts w:ascii="Arial" w:hAnsi="Arial" w:cs="Arial"/>
        </w:rPr>
        <w:t xml:space="preserve"> – Approach is to validate all kinds of formats for import by creating different sets of data for each import. Export feature </w:t>
      </w:r>
      <w:proofErr w:type="gramStart"/>
      <w:r w:rsidRPr="00BA2A9C">
        <w:rPr>
          <w:rFonts w:ascii="Arial" w:hAnsi="Arial" w:cs="Arial"/>
        </w:rPr>
        <w:t>is validated</w:t>
      </w:r>
      <w:proofErr w:type="gramEnd"/>
      <w:r w:rsidRPr="00BA2A9C">
        <w:rPr>
          <w:rFonts w:ascii="Arial" w:hAnsi="Arial" w:cs="Arial"/>
        </w:rPr>
        <w:t xml:space="preserve"> against mentioned format </w:t>
      </w:r>
      <w:r w:rsidR="005A74CB">
        <w:rPr>
          <w:rFonts w:ascii="Arial" w:hAnsi="Arial" w:cs="Arial"/>
        </w:rPr>
        <w:t>in FS.</w:t>
      </w:r>
    </w:p>
    <w:p w14:paraId="462975AF" w14:textId="77777777" w:rsidR="00126246" w:rsidRPr="00BA2A9C" w:rsidRDefault="00931A6B" w:rsidP="00931A6B">
      <w:pPr>
        <w:pStyle w:val="ListParagraph"/>
        <w:rPr>
          <w:rFonts w:ascii="Arial" w:hAnsi="Arial" w:cs="Arial"/>
        </w:rPr>
      </w:pPr>
      <w:r w:rsidRPr="00BA2A9C">
        <w:rPr>
          <w:rFonts w:ascii="Arial" w:hAnsi="Arial" w:cs="Arial"/>
        </w:rPr>
        <w:t xml:space="preserve"> </w:t>
      </w:r>
    </w:p>
    <w:p w14:paraId="3F949F81" w14:textId="77777777" w:rsidR="005C2C27" w:rsidRPr="00BA2A9C" w:rsidRDefault="005C2C27" w:rsidP="0046073D">
      <w:pPr>
        <w:rPr>
          <w:rFonts w:cs="Arial"/>
          <w:lang w:val="en-US"/>
        </w:rPr>
      </w:pPr>
    </w:p>
    <w:p w14:paraId="43B7E50A" w14:textId="77777777" w:rsidR="00D2356D" w:rsidRPr="00BA2A9C" w:rsidRDefault="00931A6B" w:rsidP="00931A6B">
      <w:pPr>
        <w:rPr>
          <w:rFonts w:cs="Arial"/>
          <w:lang w:val="en-US"/>
        </w:rPr>
      </w:pPr>
      <w:r w:rsidRPr="00BA2A9C">
        <w:rPr>
          <w:rFonts w:cs="Arial"/>
          <w:b/>
          <w:lang w:val="en-US"/>
        </w:rPr>
        <w:t>Assumptions:</w:t>
      </w:r>
      <w:r w:rsidR="00957D14" w:rsidRPr="00BA2A9C">
        <w:rPr>
          <w:rFonts w:cs="Arial"/>
          <w:lang w:val="en-US"/>
        </w:rPr>
        <w:t xml:space="preserve"> </w:t>
      </w:r>
    </w:p>
    <w:p w14:paraId="00DA8DEC" w14:textId="77777777" w:rsidR="00931A6B" w:rsidRPr="00BA2A9C" w:rsidRDefault="00957D14" w:rsidP="00D2356D">
      <w:pPr>
        <w:pStyle w:val="ListParagraph"/>
        <w:numPr>
          <w:ilvl w:val="2"/>
          <w:numId w:val="6"/>
        </w:numPr>
        <w:rPr>
          <w:rFonts w:ascii="Arial" w:hAnsi="Arial" w:cs="Arial"/>
        </w:rPr>
      </w:pPr>
      <w:r w:rsidRPr="00BA2A9C">
        <w:rPr>
          <w:rFonts w:ascii="Arial" w:hAnsi="Arial" w:cs="Arial"/>
        </w:rPr>
        <w:t>DB</w:t>
      </w:r>
      <w:r w:rsidR="00931A6B" w:rsidRPr="00BA2A9C">
        <w:rPr>
          <w:rFonts w:ascii="Arial" w:hAnsi="Arial" w:cs="Arial"/>
        </w:rPr>
        <w:t xml:space="preserve"> access will not be provided to testing team</w:t>
      </w:r>
    </w:p>
    <w:p w14:paraId="5B834FAE" w14:textId="77777777" w:rsidR="00931A6B" w:rsidRPr="00BA2A9C" w:rsidRDefault="00931A6B" w:rsidP="00D2356D">
      <w:pPr>
        <w:pStyle w:val="ListParagraph"/>
        <w:numPr>
          <w:ilvl w:val="2"/>
          <w:numId w:val="6"/>
        </w:numPr>
        <w:rPr>
          <w:rFonts w:ascii="Arial" w:hAnsi="Arial" w:cs="Arial"/>
        </w:rPr>
      </w:pPr>
      <w:r w:rsidRPr="00BA2A9C">
        <w:rPr>
          <w:rFonts w:ascii="Arial" w:hAnsi="Arial" w:cs="Arial"/>
        </w:rPr>
        <w:t>Dev team will share extract of properties file to validate data model</w:t>
      </w:r>
    </w:p>
    <w:p w14:paraId="5794A1D9" w14:textId="77777777" w:rsidR="00931A6B" w:rsidRPr="00BA2A9C" w:rsidRDefault="000056AC" w:rsidP="00D2356D">
      <w:pPr>
        <w:pStyle w:val="ListParagraph"/>
        <w:numPr>
          <w:ilvl w:val="2"/>
          <w:numId w:val="6"/>
        </w:numPr>
        <w:rPr>
          <w:rFonts w:ascii="Arial" w:hAnsi="Arial" w:cs="Arial"/>
        </w:rPr>
      </w:pPr>
      <w:r>
        <w:rPr>
          <w:rFonts w:ascii="Arial" w:hAnsi="Arial" w:cs="Arial"/>
        </w:rPr>
        <w:t>Assuming that Initial load will happen before UI testing phase. Hence there is a plan to leverage on existing data for few tests</w:t>
      </w:r>
    </w:p>
    <w:p w14:paraId="7C11ECC0" w14:textId="77777777" w:rsidR="00931A6B" w:rsidRPr="00BA2A9C" w:rsidRDefault="00931A6B" w:rsidP="00931A6B">
      <w:pPr>
        <w:rPr>
          <w:rFonts w:cs="Arial"/>
          <w:lang w:val="en-US"/>
        </w:rPr>
      </w:pPr>
    </w:p>
    <w:p w14:paraId="56B489AB" w14:textId="77777777" w:rsidR="005C2C27" w:rsidRPr="00381C5E" w:rsidRDefault="00931A6B" w:rsidP="0046073D">
      <w:pPr>
        <w:rPr>
          <w:rFonts w:cs="Arial"/>
          <w:sz w:val="22"/>
          <w:szCs w:val="22"/>
          <w:lang w:val="en-US"/>
        </w:rPr>
      </w:pPr>
      <w:r w:rsidRPr="00381C5E">
        <w:rPr>
          <w:rFonts w:cs="Arial"/>
          <w:b/>
          <w:sz w:val="22"/>
          <w:szCs w:val="22"/>
          <w:lang w:val="en-US"/>
        </w:rPr>
        <w:t>Test Data:</w:t>
      </w:r>
      <w:r w:rsidRPr="00381C5E">
        <w:rPr>
          <w:rFonts w:cs="Arial"/>
          <w:sz w:val="22"/>
          <w:szCs w:val="22"/>
          <w:lang w:val="en-US"/>
        </w:rPr>
        <w:t xml:space="preserve"> New test data </w:t>
      </w:r>
      <w:proofErr w:type="gramStart"/>
      <w:r w:rsidRPr="00381C5E">
        <w:rPr>
          <w:rFonts w:cs="Arial"/>
          <w:sz w:val="22"/>
          <w:szCs w:val="22"/>
          <w:lang w:val="en-US"/>
        </w:rPr>
        <w:t>will be created</w:t>
      </w:r>
      <w:proofErr w:type="gramEnd"/>
      <w:r w:rsidRPr="00381C5E">
        <w:rPr>
          <w:rFonts w:cs="Arial"/>
          <w:sz w:val="22"/>
          <w:szCs w:val="22"/>
          <w:lang w:val="en-US"/>
        </w:rPr>
        <w:t xml:space="preserve"> through UI for validations and same test data will be updated and deactivated for few test cases. Existing data </w:t>
      </w:r>
      <w:proofErr w:type="gramStart"/>
      <w:r w:rsidRPr="00381C5E">
        <w:rPr>
          <w:rFonts w:cs="Arial"/>
          <w:sz w:val="22"/>
          <w:szCs w:val="22"/>
          <w:lang w:val="en-US"/>
        </w:rPr>
        <w:t>will be used</w:t>
      </w:r>
      <w:proofErr w:type="gramEnd"/>
      <w:r w:rsidRPr="00381C5E">
        <w:rPr>
          <w:rFonts w:cs="Arial"/>
          <w:sz w:val="22"/>
          <w:szCs w:val="22"/>
          <w:lang w:val="en-US"/>
        </w:rPr>
        <w:t xml:space="preserve"> for modifications for few other validations</w:t>
      </w:r>
    </w:p>
    <w:p w14:paraId="67125224" w14:textId="77777777" w:rsidR="00931A6B" w:rsidRPr="00BA2A9C" w:rsidRDefault="00931A6B" w:rsidP="0046073D">
      <w:pPr>
        <w:rPr>
          <w:rFonts w:cs="Arial"/>
          <w:lang w:val="en-US"/>
        </w:rPr>
      </w:pPr>
    </w:p>
    <w:p w14:paraId="44E613EE" w14:textId="77777777" w:rsidR="00634D82" w:rsidRPr="00BA2A9C" w:rsidRDefault="00891A04" w:rsidP="00634D82">
      <w:pPr>
        <w:spacing w:before="60" w:after="60"/>
        <w:rPr>
          <w:rFonts w:cs="Arial"/>
          <w:bCs/>
          <w:i/>
          <w:color w:val="0000FF"/>
          <w:szCs w:val="22"/>
        </w:rPr>
      </w:pPr>
      <w:r w:rsidRPr="00BA2A9C">
        <w:rPr>
          <w:rFonts w:cs="Arial"/>
          <w:bCs/>
          <w:i/>
          <w:color w:val="0000FF"/>
          <w:szCs w:val="22"/>
        </w:rPr>
        <w:t>Environment:</w:t>
      </w:r>
      <w:r w:rsidR="00931A6B" w:rsidRPr="00BA2A9C">
        <w:rPr>
          <w:rFonts w:cs="Arial"/>
          <w:bCs/>
          <w:i/>
          <w:color w:val="0000FF"/>
          <w:szCs w:val="22"/>
        </w:rPr>
        <w:t xml:space="preserve"> Dev for informal testing and QA for formal testing</w:t>
      </w:r>
    </w:p>
    <w:p w14:paraId="49977E08" w14:textId="77777777" w:rsidR="00634D82" w:rsidRPr="00BA2A9C" w:rsidRDefault="00634D82" w:rsidP="00634D82">
      <w:pPr>
        <w:pStyle w:val="Default"/>
        <w:rPr>
          <w:b/>
          <w:color w:val="auto"/>
          <w:sz w:val="20"/>
          <w:szCs w:val="22"/>
        </w:rPr>
      </w:pPr>
    </w:p>
    <w:p w14:paraId="53CADA50" w14:textId="77777777" w:rsidR="00DC607D" w:rsidRDefault="00634D82" w:rsidP="00DC607D">
      <w:pPr>
        <w:rPr>
          <w:rFonts w:cs="Arial"/>
          <w:b/>
          <w:sz w:val="22"/>
          <w:lang w:val="en-US"/>
        </w:rPr>
      </w:pPr>
      <w:r w:rsidRPr="00BA2A9C">
        <w:rPr>
          <w:rFonts w:cs="Arial"/>
          <w:b/>
          <w:sz w:val="22"/>
          <w:u w:val="single"/>
          <w:lang w:val="en-US"/>
        </w:rPr>
        <w:t>Data Migration:</w:t>
      </w:r>
      <w:r w:rsidR="00BA2A9C" w:rsidRPr="00BA2A9C">
        <w:rPr>
          <w:rFonts w:cs="Arial"/>
          <w:b/>
          <w:sz w:val="22"/>
          <w:lang w:val="en-US"/>
        </w:rPr>
        <w:t xml:space="preserve">   </w:t>
      </w:r>
      <w:r w:rsidR="00330D9D">
        <w:rPr>
          <w:rFonts w:cs="Arial"/>
          <w:b/>
          <w:sz w:val="22"/>
          <w:lang w:val="en-US"/>
        </w:rPr>
        <w:t>TBD</w:t>
      </w:r>
    </w:p>
    <w:p w14:paraId="28260E00" w14:textId="77777777" w:rsidR="00DC607D" w:rsidRPr="000575E5" w:rsidRDefault="00DC607D" w:rsidP="00DC607D">
      <w:pPr>
        <w:rPr>
          <w:rFonts w:cs="Arial"/>
          <w:b/>
          <w:sz w:val="22"/>
          <w:szCs w:val="22"/>
          <w:lang w:val="en-US"/>
        </w:rPr>
      </w:pPr>
    </w:p>
    <w:p w14:paraId="56F3CECB" w14:textId="77777777" w:rsidR="00634D82" w:rsidRPr="000575E5" w:rsidRDefault="00634D82" w:rsidP="00DC607D">
      <w:pPr>
        <w:rPr>
          <w:rFonts w:cs="Arial"/>
          <w:b/>
          <w:sz w:val="22"/>
          <w:szCs w:val="22"/>
        </w:rPr>
      </w:pPr>
    </w:p>
    <w:p w14:paraId="625135CF" w14:textId="77777777" w:rsidR="00634D82" w:rsidRPr="000575E5" w:rsidRDefault="000B5465" w:rsidP="00634D82">
      <w:pPr>
        <w:pStyle w:val="Default"/>
        <w:rPr>
          <w:b/>
          <w:color w:val="auto"/>
          <w:sz w:val="22"/>
          <w:szCs w:val="22"/>
        </w:rPr>
      </w:pPr>
      <w:r w:rsidRPr="000B5465">
        <w:rPr>
          <w:bCs/>
          <w:i/>
          <w:color w:val="0000FF"/>
          <w:sz w:val="20"/>
          <w:szCs w:val="22"/>
          <w:lang w:val="en-GB"/>
        </w:rPr>
        <w:t>Environment: Dev for informal testing and QA for formal testing</w:t>
      </w:r>
    </w:p>
    <w:p w14:paraId="608A2DE6" w14:textId="77777777" w:rsidR="00634D82" w:rsidRPr="00CF774A" w:rsidRDefault="00634D82" w:rsidP="00634D82">
      <w:pPr>
        <w:pStyle w:val="Default"/>
        <w:rPr>
          <w:b/>
          <w:color w:val="auto"/>
          <w:sz w:val="22"/>
          <w:szCs w:val="22"/>
        </w:rPr>
      </w:pPr>
    </w:p>
    <w:p w14:paraId="300FB961" w14:textId="77777777" w:rsidR="00634D82" w:rsidRPr="00CF774A" w:rsidRDefault="00634D82" w:rsidP="00D2356D">
      <w:pPr>
        <w:rPr>
          <w:rFonts w:cs="Arial"/>
          <w:b/>
          <w:sz w:val="22"/>
          <w:u w:val="single"/>
          <w:lang w:val="en-US"/>
        </w:rPr>
      </w:pPr>
      <w:r w:rsidRPr="00CF774A">
        <w:rPr>
          <w:rFonts w:cs="Arial"/>
          <w:b/>
          <w:sz w:val="22"/>
          <w:u w:val="single"/>
          <w:lang w:val="en-US"/>
        </w:rPr>
        <w:t xml:space="preserve">Integration Testing: </w:t>
      </w:r>
    </w:p>
    <w:p w14:paraId="66479C7F" w14:textId="77777777" w:rsidR="00D772B9" w:rsidRPr="00CF774A" w:rsidRDefault="00D772B9" w:rsidP="00D772B9">
      <w:pPr>
        <w:autoSpaceDE w:val="0"/>
        <w:autoSpaceDN w:val="0"/>
        <w:adjustRightInd w:val="0"/>
        <w:ind w:firstLine="720"/>
        <w:jc w:val="left"/>
        <w:rPr>
          <w:rFonts w:eastAsiaTheme="minorHAnsi" w:cs="Arial"/>
          <w:color w:val="000000"/>
          <w:sz w:val="22"/>
          <w:szCs w:val="22"/>
          <w:lang w:val="en-US"/>
        </w:rPr>
      </w:pPr>
      <w:r w:rsidRPr="00CF774A">
        <w:rPr>
          <w:rFonts w:eastAsiaTheme="minorHAnsi" w:cs="Arial"/>
          <w:color w:val="000000"/>
          <w:sz w:val="22"/>
          <w:szCs w:val="22"/>
          <w:lang w:val="en-US"/>
        </w:rPr>
        <w:t xml:space="preserve">The verification of the system </w:t>
      </w:r>
      <w:r w:rsidR="00980742" w:rsidRPr="00CF774A">
        <w:rPr>
          <w:rFonts w:eastAsiaTheme="minorHAnsi" w:cs="Arial"/>
          <w:color w:val="000000"/>
          <w:sz w:val="22"/>
          <w:szCs w:val="22"/>
          <w:lang w:val="en-US"/>
        </w:rPr>
        <w:t xml:space="preserve">integration </w:t>
      </w:r>
      <w:r w:rsidRPr="00CF774A">
        <w:rPr>
          <w:rFonts w:eastAsiaTheme="minorHAnsi" w:cs="Arial"/>
          <w:color w:val="000000"/>
          <w:sz w:val="22"/>
          <w:szCs w:val="22"/>
          <w:lang w:val="en-US"/>
        </w:rPr>
        <w:t xml:space="preserve">functionality as outlined in </w:t>
      </w:r>
      <w:r w:rsidR="00980742" w:rsidRPr="00CF774A">
        <w:rPr>
          <w:rFonts w:eastAsiaTheme="minorHAnsi" w:cs="Arial"/>
          <w:color w:val="000000"/>
          <w:sz w:val="22"/>
          <w:szCs w:val="22"/>
          <w:lang w:val="en-US"/>
        </w:rPr>
        <w:t>“IMPACT_MDM_INT Funct</w:t>
      </w:r>
      <w:r w:rsidR="00D573C4" w:rsidRPr="00CF774A">
        <w:rPr>
          <w:rFonts w:eastAsiaTheme="minorHAnsi" w:cs="Arial"/>
          <w:color w:val="000000"/>
          <w:sz w:val="22"/>
          <w:szCs w:val="22"/>
          <w:lang w:val="en-US"/>
        </w:rPr>
        <w:t>ional Specification-Inbound</w:t>
      </w:r>
      <w:r w:rsidR="00980742" w:rsidRPr="00CF774A">
        <w:rPr>
          <w:rFonts w:eastAsiaTheme="minorHAnsi" w:cs="Arial"/>
          <w:color w:val="000000"/>
          <w:sz w:val="22"/>
          <w:szCs w:val="22"/>
          <w:lang w:val="en-US"/>
        </w:rPr>
        <w:t xml:space="preserve">” </w:t>
      </w:r>
      <w:proofErr w:type="gramStart"/>
      <w:r w:rsidRPr="00CF774A">
        <w:rPr>
          <w:rFonts w:eastAsiaTheme="minorHAnsi" w:cs="Arial"/>
          <w:color w:val="000000"/>
          <w:sz w:val="22"/>
          <w:szCs w:val="22"/>
          <w:lang w:val="en-US"/>
        </w:rPr>
        <w:t>will be covered</w:t>
      </w:r>
      <w:proofErr w:type="gramEnd"/>
      <w:r w:rsidRPr="00CF774A">
        <w:rPr>
          <w:rFonts w:eastAsiaTheme="minorHAnsi" w:cs="Arial"/>
          <w:color w:val="000000"/>
          <w:sz w:val="22"/>
          <w:szCs w:val="22"/>
          <w:lang w:val="en-US"/>
        </w:rPr>
        <w:t xml:space="preserve"> as part of this scope</w:t>
      </w:r>
    </w:p>
    <w:p w14:paraId="644BA14E" w14:textId="77777777" w:rsidR="000056AC" w:rsidRPr="00CF774A" w:rsidRDefault="000056AC" w:rsidP="00D772B9">
      <w:pPr>
        <w:autoSpaceDE w:val="0"/>
        <w:autoSpaceDN w:val="0"/>
        <w:adjustRightInd w:val="0"/>
        <w:ind w:firstLine="720"/>
        <w:jc w:val="left"/>
        <w:rPr>
          <w:rFonts w:eastAsiaTheme="minorHAnsi" w:cs="Arial"/>
          <w:color w:val="000000"/>
          <w:sz w:val="22"/>
          <w:szCs w:val="22"/>
          <w:lang w:val="en-US"/>
        </w:rPr>
      </w:pPr>
    </w:p>
    <w:p w14:paraId="44782020" w14:textId="77777777" w:rsidR="000056AC" w:rsidRPr="00CF774A" w:rsidRDefault="000056AC" w:rsidP="00D772B9">
      <w:pPr>
        <w:autoSpaceDE w:val="0"/>
        <w:autoSpaceDN w:val="0"/>
        <w:adjustRightInd w:val="0"/>
        <w:ind w:firstLine="720"/>
        <w:jc w:val="left"/>
        <w:rPr>
          <w:rFonts w:eastAsiaTheme="minorHAnsi" w:cs="Arial"/>
          <w:b/>
          <w:color w:val="000000"/>
          <w:sz w:val="22"/>
          <w:szCs w:val="22"/>
          <w:lang w:val="en-US"/>
        </w:rPr>
      </w:pPr>
      <w:commentRangeStart w:id="3"/>
      <w:r w:rsidRPr="00CF774A">
        <w:rPr>
          <w:rFonts w:eastAsiaTheme="minorHAnsi" w:cs="Arial"/>
          <w:b/>
          <w:color w:val="000000"/>
          <w:sz w:val="22"/>
          <w:szCs w:val="22"/>
          <w:lang w:val="en-US"/>
        </w:rPr>
        <w:t>Testing Scope</w:t>
      </w:r>
      <w:commentRangeEnd w:id="3"/>
      <w:r w:rsidR="00B106ED">
        <w:rPr>
          <w:rStyle w:val="CommentReference"/>
        </w:rPr>
        <w:commentReference w:id="3"/>
      </w:r>
      <w:r w:rsidRPr="00CF774A">
        <w:rPr>
          <w:rFonts w:eastAsiaTheme="minorHAnsi" w:cs="Arial"/>
          <w:b/>
          <w:color w:val="000000"/>
          <w:sz w:val="22"/>
          <w:szCs w:val="22"/>
          <w:lang w:val="en-US"/>
        </w:rPr>
        <w:t>:</w:t>
      </w:r>
    </w:p>
    <w:p w14:paraId="4F754FF4" w14:textId="77777777" w:rsidR="000056AC" w:rsidRPr="00CF774A" w:rsidRDefault="000056AC" w:rsidP="00D772B9">
      <w:pPr>
        <w:autoSpaceDE w:val="0"/>
        <w:autoSpaceDN w:val="0"/>
        <w:adjustRightInd w:val="0"/>
        <w:ind w:firstLine="720"/>
        <w:jc w:val="left"/>
        <w:rPr>
          <w:rFonts w:eastAsiaTheme="minorHAnsi" w:cs="Arial"/>
          <w:color w:val="000000"/>
          <w:sz w:val="22"/>
          <w:szCs w:val="22"/>
          <w:lang w:val="en-US"/>
        </w:rPr>
      </w:pPr>
    </w:p>
    <w:p w14:paraId="628925CB" w14:textId="77777777" w:rsidR="000056AC" w:rsidRPr="00CF774A" w:rsidRDefault="000056AC" w:rsidP="000056AC">
      <w:pPr>
        <w:pStyle w:val="ListParagraph"/>
        <w:numPr>
          <w:ilvl w:val="0"/>
          <w:numId w:val="16"/>
        </w:numPr>
        <w:autoSpaceDE w:val="0"/>
        <w:autoSpaceDN w:val="0"/>
        <w:adjustRightInd w:val="0"/>
        <w:rPr>
          <w:rFonts w:ascii="Arial" w:eastAsiaTheme="minorHAnsi" w:hAnsi="Arial" w:cs="Arial"/>
          <w:color w:val="000000"/>
          <w:szCs w:val="22"/>
        </w:rPr>
      </w:pPr>
      <w:r w:rsidRPr="00CF774A">
        <w:rPr>
          <w:rFonts w:ascii="Arial" w:eastAsiaTheme="minorHAnsi" w:hAnsi="Arial" w:cs="Arial"/>
          <w:color w:val="000000"/>
          <w:szCs w:val="22"/>
        </w:rPr>
        <w:t>Validation of data flow from external source (</w:t>
      </w:r>
      <w:proofErr w:type="spellStart"/>
      <w:r w:rsidRPr="00CF774A">
        <w:rPr>
          <w:rFonts w:ascii="Arial" w:eastAsiaTheme="minorHAnsi" w:hAnsi="Arial" w:cs="Arial"/>
          <w:color w:val="000000"/>
          <w:szCs w:val="22"/>
        </w:rPr>
        <w:t>Mysite</w:t>
      </w:r>
      <w:proofErr w:type="spellEnd"/>
      <w:r w:rsidRPr="00CF774A">
        <w:rPr>
          <w:rFonts w:ascii="Arial" w:eastAsiaTheme="minorHAnsi" w:hAnsi="Arial" w:cs="Arial"/>
          <w:color w:val="000000"/>
          <w:szCs w:val="22"/>
        </w:rPr>
        <w:t xml:space="preserve">) to MDM </w:t>
      </w:r>
    </w:p>
    <w:p w14:paraId="427BDB00" w14:textId="33EAF671" w:rsidR="000056AC" w:rsidRDefault="000056AC" w:rsidP="000056AC">
      <w:pPr>
        <w:pStyle w:val="ListParagraph"/>
        <w:numPr>
          <w:ilvl w:val="0"/>
          <w:numId w:val="16"/>
        </w:numPr>
        <w:autoSpaceDE w:val="0"/>
        <w:autoSpaceDN w:val="0"/>
        <w:adjustRightInd w:val="0"/>
        <w:rPr>
          <w:rFonts w:ascii="Arial" w:eastAsiaTheme="minorHAnsi" w:hAnsi="Arial" w:cs="Arial"/>
          <w:color w:val="000000"/>
          <w:szCs w:val="22"/>
        </w:rPr>
      </w:pPr>
      <w:r w:rsidRPr="00CF774A">
        <w:rPr>
          <w:rFonts w:ascii="Arial" w:eastAsiaTheme="minorHAnsi" w:hAnsi="Arial" w:cs="Arial"/>
          <w:color w:val="000000"/>
          <w:szCs w:val="22"/>
        </w:rPr>
        <w:t xml:space="preserve">Validation of data flow from MDM to </w:t>
      </w:r>
      <w:r w:rsidR="008900E0" w:rsidRPr="00CF774A">
        <w:rPr>
          <w:rFonts w:ascii="Arial" w:eastAsiaTheme="minorHAnsi" w:hAnsi="Arial" w:cs="Arial"/>
          <w:color w:val="000000"/>
          <w:szCs w:val="22"/>
        </w:rPr>
        <w:t xml:space="preserve">Dell Boomi and </w:t>
      </w:r>
      <w:r w:rsidRPr="00CF774A">
        <w:rPr>
          <w:rFonts w:ascii="Arial" w:eastAsiaTheme="minorHAnsi" w:hAnsi="Arial" w:cs="Arial"/>
          <w:color w:val="000000"/>
          <w:szCs w:val="22"/>
        </w:rPr>
        <w:t>JBoss MQ</w:t>
      </w:r>
    </w:p>
    <w:p w14:paraId="57FD259D" w14:textId="78343E06" w:rsidR="004D3FAE" w:rsidRPr="00CF774A" w:rsidRDefault="004D3FAE" w:rsidP="000056AC">
      <w:pPr>
        <w:pStyle w:val="ListParagraph"/>
        <w:numPr>
          <w:ilvl w:val="0"/>
          <w:numId w:val="16"/>
        </w:numPr>
        <w:autoSpaceDE w:val="0"/>
        <w:autoSpaceDN w:val="0"/>
        <w:adjustRightInd w:val="0"/>
        <w:rPr>
          <w:rFonts w:ascii="Arial" w:eastAsiaTheme="minorHAnsi" w:hAnsi="Arial" w:cs="Arial"/>
          <w:color w:val="000000"/>
          <w:szCs w:val="22"/>
        </w:rPr>
      </w:pPr>
      <w:r>
        <w:rPr>
          <w:rFonts w:ascii="Arial" w:eastAsiaTheme="minorHAnsi" w:hAnsi="Arial" w:cs="Arial"/>
          <w:color w:val="000000"/>
          <w:szCs w:val="22"/>
        </w:rPr>
        <w:t>Validation of data flow form JBoss MQ to API GW</w:t>
      </w:r>
    </w:p>
    <w:p w14:paraId="248D6B50" w14:textId="77777777" w:rsidR="000056AC" w:rsidRPr="00CF774A" w:rsidRDefault="000056AC" w:rsidP="000056AC">
      <w:pPr>
        <w:pStyle w:val="ListParagraph"/>
        <w:numPr>
          <w:ilvl w:val="0"/>
          <w:numId w:val="16"/>
        </w:numPr>
        <w:autoSpaceDE w:val="0"/>
        <w:autoSpaceDN w:val="0"/>
        <w:adjustRightInd w:val="0"/>
        <w:rPr>
          <w:rFonts w:ascii="Arial" w:eastAsiaTheme="minorHAnsi" w:hAnsi="Arial" w:cs="Arial"/>
          <w:color w:val="000000"/>
          <w:szCs w:val="22"/>
        </w:rPr>
      </w:pPr>
      <w:r w:rsidRPr="00CF774A">
        <w:rPr>
          <w:rFonts w:ascii="Arial" w:eastAsiaTheme="minorHAnsi" w:hAnsi="Arial" w:cs="Arial"/>
          <w:color w:val="000000"/>
          <w:szCs w:val="22"/>
        </w:rPr>
        <w:t>Validation of data flow from Impact to MDM</w:t>
      </w:r>
    </w:p>
    <w:p w14:paraId="605AAD82" w14:textId="77777777" w:rsidR="000028BF" w:rsidRPr="00CF774A" w:rsidRDefault="000028BF" w:rsidP="000056AC">
      <w:pPr>
        <w:pStyle w:val="ListParagraph"/>
        <w:numPr>
          <w:ilvl w:val="0"/>
          <w:numId w:val="16"/>
        </w:numPr>
        <w:autoSpaceDE w:val="0"/>
        <w:autoSpaceDN w:val="0"/>
        <w:adjustRightInd w:val="0"/>
        <w:rPr>
          <w:rFonts w:ascii="Arial" w:eastAsiaTheme="minorHAnsi" w:hAnsi="Arial" w:cs="Arial"/>
          <w:color w:val="000000"/>
          <w:szCs w:val="22"/>
        </w:rPr>
      </w:pPr>
      <w:r w:rsidRPr="00CF774A">
        <w:rPr>
          <w:rFonts w:ascii="Arial" w:eastAsiaTheme="minorHAnsi" w:hAnsi="Arial" w:cs="Arial"/>
          <w:color w:val="000000"/>
          <w:szCs w:val="22"/>
        </w:rPr>
        <w:t xml:space="preserve">End to End validation ( </w:t>
      </w:r>
      <w:proofErr w:type="spellStart"/>
      <w:r w:rsidRPr="00CF774A">
        <w:rPr>
          <w:rFonts w:ascii="Arial" w:eastAsiaTheme="minorHAnsi" w:hAnsi="Arial" w:cs="Arial"/>
          <w:color w:val="000000"/>
          <w:szCs w:val="22"/>
        </w:rPr>
        <w:t>Mysite</w:t>
      </w:r>
      <w:proofErr w:type="spellEnd"/>
      <w:r w:rsidRPr="00CF774A">
        <w:rPr>
          <w:rFonts w:ascii="Arial" w:eastAsiaTheme="minorHAnsi" w:hAnsi="Arial" w:cs="Arial"/>
          <w:color w:val="000000"/>
          <w:szCs w:val="22"/>
        </w:rPr>
        <w:t xml:space="preserve"> – MDM – Impact – MDM)</w:t>
      </w:r>
    </w:p>
    <w:p w14:paraId="11BF3F14" w14:textId="2DDFB06E" w:rsidR="000056AC" w:rsidRDefault="000056AC" w:rsidP="000056AC">
      <w:pPr>
        <w:pStyle w:val="ListParagraph"/>
        <w:autoSpaceDE w:val="0"/>
        <w:autoSpaceDN w:val="0"/>
        <w:adjustRightInd w:val="0"/>
        <w:ind w:left="1080"/>
        <w:rPr>
          <w:rFonts w:ascii="Arial" w:eastAsiaTheme="minorHAnsi" w:hAnsi="Arial" w:cs="Arial"/>
          <w:color w:val="000000"/>
          <w:szCs w:val="22"/>
        </w:rPr>
      </w:pPr>
    </w:p>
    <w:p w14:paraId="2AEA7271" w14:textId="77777777" w:rsidR="00B106ED" w:rsidRPr="00CF774A" w:rsidRDefault="00B106ED" w:rsidP="000056AC">
      <w:pPr>
        <w:pStyle w:val="ListParagraph"/>
        <w:autoSpaceDE w:val="0"/>
        <w:autoSpaceDN w:val="0"/>
        <w:adjustRightInd w:val="0"/>
        <w:ind w:left="1080"/>
        <w:rPr>
          <w:rFonts w:ascii="Arial" w:eastAsiaTheme="minorHAnsi" w:hAnsi="Arial" w:cs="Arial"/>
          <w:color w:val="000000"/>
          <w:szCs w:val="22"/>
        </w:rPr>
      </w:pPr>
    </w:p>
    <w:p w14:paraId="70E3967D" w14:textId="77777777" w:rsidR="005C3CB1" w:rsidRPr="00CF774A" w:rsidRDefault="000056AC" w:rsidP="000056AC">
      <w:pPr>
        <w:pStyle w:val="Default"/>
        <w:ind w:left="720"/>
        <w:rPr>
          <w:b/>
          <w:color w:val="auto"/>
          <w:sz w:val="22"/>
          <w:szCs w:val="22"/>
        </w:rPr>
      </w:pPr>
      <w:r w:rsidRPr="00CF774A">
        <w:rPr>
          <w:b/>
          <w:color w:val="auto"/>
          <w:sz w:val="22"/>
          <w:szCs w:val="22"/>
        </w:rPr>
        <w:t>Test Approach:</w:t>
      </w:r>
    </w:p>
    <w:p w14:paraId="66112A66" w14:textId="77777777" w:rsidR="000056AC" w:rsidRPr="00CF774A" w:rsidRDefault="000056AC" w:rsidP="000056AC">
      <w:pPr>
        <w:pStyle w:val="Default"/>
        <w:ind w:left="720"/>
        <w:rPr>
          <w:b/>
          <w:color w:val="auto"/>
          <w:sz w:val="22"/>
          <w:szCs w:val="22"/>
        </w:rPr>
      </w:pPr>
    </w:p>
    <w:p w14:paraId="3B9487F6" w14:textId="77777777" w:rsidR="000056AC" w:rsidRPr="00CF774A" w:rsidRDefault="000056AC" w:rsidP="000056AC">
      <w:pPr>
        <w:pStyle w:val="ListParagraph"/>
        <w:numPr>
          <w:ilvl w:val="0"/>
          <w:numId w:val="5"/>
        </w:numPr>
        <w:autoSpaceDE w:val="0"/>
        <w:autoSpaceDN w:val="0"/>
        <w:adjustRightInd w:val="0"/>
        <w:rPr>
          <w:rFonts w:ascii="Arial" w:eastAsiaTheme="minorHAnsi" w:hAnsi="Arial" w:cs="Arial"/>
          <w:b/>
          <w:color w:val="000000"/>
          <w:szCs w:val="22"/>
        </w:rPr>
      </w:pPr>
      <w:r w:rsidRPr="00CF774A">
        <w:rPr>
          <w:rFonts w:ascii="Arial" w:eastAsiaTheme="minorHAnsi" w:hAnsi="Arial" w:cs="Arial"/>
          <w:b/>
          <w:color w:val="000000"/>
          <w:szCs w:val="22"/>
        </w:rPr>
        <w:t>Validation of data flow from external source (</w:t>
      </w:r>
      <w:proofErr w:type="spellStart"/>
      <w:r w:rsidRPr="00CF774A">
        <w:rPr>
          <w:rFonts w:ascii="Arial" w:eastAsiaTheme="minorHAnsi" w:hAnsi="Arial" w:cs="Arial"/>
          <w:b/>
          <w:color w:val="000000"/>
          <w:szCs w:val="22"/>
        </w:rPr>
        <w:t>Mysite</w:t>
      </w:r>
      <w:proofErr w:type="spellEnd"/>
      <w:r w:rsidRPr="00CF774A">
        <w:rPr>
          <w:rFonts w:ascii="Arial" w:eastAsiaTheme="minorHAnsi" w:hAnsi="Arial" w:cs="Arial"/>
          <w:b/>
          <w:color w:val="000000"/>
          <w:szCs w:val="22"/>
        </w:rPr>
        <w:t>) to MDM:</w:t>
      </w:r>
    </w:p>
    <w:p w14:paraId="4C30BA57" w14:textId="77777777" w:rsidR="00234CF3" w:rsidRPr="00CF774A" w:rsidRDefault="00234CF3" w:rsidP="000028BF">
      <w:pPr>
        <w:pStyle w:val="Default"/>
        <w:numPr>
          <w:ilvl w:val="1"/>
          <w:numId w:val="5"/>
        </w:numPr>
        <w:rPr>
          <w:color w:val="auto"/>
          <w:sz w:val="22"/>
          <w:szCs w:val="22"/>
        </w:rPr>
      </w:pPr>
      <w:r w:rsidRPr="00CF774A">
        <w:rPr>
          <w:color w:val="auto"/>
          <w:sz w:val="22"/>
          <w:szCs w:val="22"/>
        </w:rPr>
        <w:t>Creat</w:t>
      </w:r>
      <w:r w:rsidR="000056AC" w:rsidRPr="00CF774A">
        <w:rPr>
          <w:color w:val="auto"/>
          <w:sz w:val="22"/>
          <w:szCs w:val="22"/>
        </w:rPr>
        <w:t>e</w:t>
      </w:r>
      <w:r w:rsidRPr="00CF774A">
        <w:rPr>
          <w:color w:val="auto"/>
          <w:sz w:val="22"/>
          <w:szCs w:val="22"/>
        </w:rPr>
        <w:t>/Update</w:t>
      </w:r>
      <w:r w:rsidR="008A1817" w:rsidRPr="00CF774A">
        <w:rPr>
          <w:color w:val="auto"/>
          <w:sz w:val="22"/>
          <w:szCs w:val="22"/>
        </w:rPr>
        <w:t xml:space="preserve"> investigator</w:t>
      </w:r>
      <w:r w:rsidRPr="00CF774A">
        <w:rPr>
          <w:color w:val="auto"/>
          <w:sz w:val="22"/>
          <w:szCs w:val="22"/>
        </w:rPr>
        <w:t xml:space="preserve"> request will be triggered using SOAP UI with appropriate </w:t>
      </w:r>
      <w:r w:rsidR="00F5222C" w:rsidRPr="00CF774A">
        <w:rPr>
          <w:color w:val="auto"/>
          <w:sz w:val="22"/>
          <w:szCs w:val="22"/>
        </w:rPr>
        <w:t>parameters</w:t>
      </w:r>
      <w:r w:rsidRPr="00CF774A">
        <w:rPr>
          <w:color w:val="auto"/>
          <w:sz w:val="22"/>
          <w:szCs w:val="22"/>
        </w:rPr>
        <w:t>.</w:t>
      </w:r>
    </w:p>
    <w:p w14:paraId="04696A82" w14:textId="77777777" w:rsidR="00BB45AB" w:rsidRPr="00CF774A" w:rsidRDefault="00BB45AB" w:rsidP="000028BF">
      <w:pPr>
        <w:pStyle w:val="Default"/>
        <w:numPr>
          <w:ilvl w:val="1"/>
          <w:numId w:val="5"/>
        </w:numPr>
        <w:rPr>
          <w:color w:val="auto"/>
          <w:sz w:val="22"/>
          <w:szCs w:val="22"/>
        </w:rPr>
      </w:pPr>
      <w:r w:rsidRPr="00CF774A">
        <w:rPr>
          <w:color w:val="auto"/>
          <w:sz w:val="22"/>
          <w:szCs w:val="22"/>
        </w:rPr>
        <w:t>Upon Success, verify the workflow for the desired record in EBX5</w:t>
      </w:r>
    </w:p>
    <w:p w14:paraId="5B27BAF7" w14:textId="69F33F43" w:rsidR="00BB45AB" w:rsidRPr="00CF774A" w:rsidDel="002F1CB1" w:rsidRDefault="00BB45AB" w:rsidP="000028BF">
      <w:pPr>
        <w:pStyle w:val="Default"/>
        <w:numPr>
          <w:ilvl w:val="1"/>
          <w:numId w:val="5"/>
        </w:numPr>
        <w:rPr>
          <w:del w:id="4" w:author="Badiger, Mouneshwar (Ext)" w:date="2019-03-20T17:57:00Z"/>
          <w:color w:val="auto"/>
          <w:sz w:val="22"/>
          <w:szCs w:val="22"/>
        </w:rPr>
      </w:pPr>
      <w:r w:rsidRPr="00CF774A">
        <w:rPr>
          <w:color w:val="auto"/>
          <w:sz w:val="22"/>
          <w:szCs w:val="22"/>
        </w:rPr>
        <w:t xml:space="preserve">Once workflow is completed, verify the </w:t>
      </w:r>
      <w:del w:id="5" w:author="Badiger, Mouneshwar (Ext)" w:date="2019-03-20T17:57:00Z">
        <w:r w:rsidRPr="00CF774A" w:rsidDel="002F1CB1">
          <w:rPr>
            <w:color w:val="auto"/>
            <w:sz w:val="22"/>
            <w:szCs w:val="22"/>
          </w:rPr>
          <w:delText xml:space="preserve">landing </w:delText>
        </w:r>
      </w:del>
      <w:ins w:id="6" w:author="Badiger, Mouneshwar (Ext)" w:date="2019-03-20T17:57:00Z">
        <w:r w:rsidR="002F1CB1">
          <w:rPr>
            <w:color w:val="auto"/>
            <w:sz w:val="22"/>
            <w:szCs w:val="22"/>
          </w:rPr>
          <w:t>Clinical Personnel</w:t>
        </w:r>
        <w:r w:rsidR="002F1CB1" w:rsidRPr="00CF774A">
          <w:rPr>
            <w:color w:val="auto"/>
            <w:sz w:val="22"/>
            <w:szCs w:val="22"/>
          </w:rPr>
          <w:t xml:space="preserve"> </w:t>
        </w:r>
      </w:ins>
      <w:r w:rsidRPr="00CF774A">
        <w:rPr>
          <w:color w:val="auto"/>
          <w:sz w:val="22"/>
          <w:szCs w:val="22"/>
        </w:rPr>
        <w:t>table in EBX5 to make sure</w:t>
      </w:r>
      <w:ins w:id="7" w:author="Badiger, Mouneshwar (Ext)" w:date="2019-03-20T17:57:00Z">
        <w:r w:rsidR="002F1CB1">
          <w:rPr>
            <w:color w:val="auto"/>
            <w:sz w:val="22"/>
            <w:szCs w:val="22"/>
          </w:rPr>
          <w:t xml:space="preserve"> the </w:t>
        </w:r>
      </w:ins>
    </w:p>
    <w:p w14:paraId="1E3C8959" w14:textId="21E97CC9" w:rsidR="00234CF3" w:rsidRPr="002F1CB1" w:rsidRDefault="00BB45AB" w:rsidP="002F1CB1">
      <w:pPr>
        <w:pStyle w:val="Default"/>
        <w:numPr>
          <w:ilvl w:val="1"/>
          <w:numId w:val="5"/>
        </w:numPr>
        <w:rPr>
          <w:color w:val="auto"/>
          <w:sz w:val="22"/>
          <w:szCs w:val="22"/>
          <w:rPrChange w:id="8" w:author="Badiger, Mouneshwar (Ext)" w:date="2019-03-20T17:57:00Z">
            <w:rPr>
              <w:color w:val="auto"/>
              <w:sz w:val="22"/>
              <w:szCs w:val="22"/>
            </w:rPr>
          </w:rPrChange>
        </w:rPr>
        <w:pPrChange w:id="9" w:author="Badiger, Mouneshwar (Ext)" w:date="2019-03-20T17:57:00Z">
          <w:pPr>
            <w:pStyle w:val="Default"/>
            <w:ind w:left="1080" w:firstLine="720"/>
          </w:pPr>
        </w:pPrChange>
      </w:pPr>
      <w:del w:id="10" w:author="Badiger, Mouneshwar (Ext)" w:date="2019-03-20T17:58:00Z">
        <w:r w:rsidRPr="002F1CB1" w:rsidDel="002F1CB1">
          <w:rPr>
            <w:color w:val="auto"/>
            <w:sz w:val="22"/>
            <w:szCs w:val="22"/>
            <w:rPrChange w:id="11" w:author="Badiger, Mouneshwar (Ext)" w:date="2019-03-20T17:57:00Z">
              <w:rPr>
                <w:color w:val="auto"/>
                <w:sz w:val="22"/>
                <w:szCs w:val="22"/>
              </w:rPr>
            </w:rPrChange>
          </w:rPr>
          <w:delText>T</w:delText>
        </w:r>
      </w:del>
      <w:ins w:id="12" w:author="Badiger, Mouneshwar (Ext)" w:date="2019-03-20T17:58:00Z">
        <w:r w:rsidR="002F1CB1">
          <w:rPr>
            <w:color w:val="auto"/>
            <w:sz w:val="22"/>
            <w:szCs w:val="22"/>
          </w:rPr>
          <w:t>t</w:t>
        </w:r>
      </w:ins>
      <w:r w:rsidRPr="002F1CB1">
        <w:rPr>
          <w:color w:val="auto"/>
          <w:sz w:val="22"/>
          <w:szCs w:val="22"/>
          <w:rPrChange w:id="13" w:author="Badiger, Mouneshwar (Ext)" w:date="2019-03-20T17:57:00Z">
            <w:rPr>
              <w:color w:val="auto"/>
              <w:sz w:val="22"/>
              <w:szCs w:val="22"/>
            </w:rPr>
          </w:rPrChange>
        </w:rPr>
        <w:t>able</w:t>
      </w:r>
      <w:r w:rsidR="00234CF3" w:rsidRPr="002F1CB1">
        <w:rPr>
          <w:color w:val="auto"/>
          <w:sz w:val="22"/>
          <w:szCs w:val="22"/>
          <w:rPrChange w:id="14" w:author="Badiger, Mouneshwar (Ext)" w:date="2019-03-20T17:57:00Z">
            <w:rPr>
              <w:color w:val="auto"/>
              <w:sz w:val="22"/>
              <w:szCs w:val="22"/>
            </w:rPr>
          </w:rPrChange>
        </w:rPr>
        <w:t xml:space="preserve"> has </w:t>
      </w:r>
      <w:r w:rsidR="005C3CB1" w:rsidRPr="002F1CB1">
        <w:rPr>
          <w:color w:val="auto"/>
          <w:sz w:val="22"/>
          <w:szCs w:val="22"/>
          <w:rPrChange w:id="15" w:author="Badiger, Mouneshwar (Ext)" w:date="2019-03-20T17:57:00Z">
            <w:rPr>
              <w:color w:val="auto"/>
              <w:sz w:val="22"/>
              <w:szCs w:val="22"/>
            </w:rPr>
          </w:rPrChange>
        </w:rPr>
        <w:t>anticipated</w:t>
      </w:r>
      <w:r w:rsidR="00234CF3" w:rsidRPr="002F1CB1">
        <w:rPr>
          <w:color w:val="auto"/>
          <w:sz w:val="22"/>
          <w:szCs w:val="22"/>
          <w:rPrChange w:id="16" w:author="Badiger, Mouneshwar (Ext)" w:date="2019-03-20T17:57:00Z">
            <w:rPr>
              <w:color w:val="auto"/>
              <w:sz w:val="22"/>
              <w:szCs w:val="22"/>
            </w:rPr>
          </w:rPrChange>
        </w:rPr>
        <w:t xml:space="preserve"> </w:t>
      </w:r>
      <w:commentRangeStart w:id="17"/>
      <w:r w:rsidR="00234CF3" w:rsidRPr="002F1CB1">
        <w:rPr>
          <w:color w:val="auto"/>
          <w:sz w:val="22"/>
          <w:szCs w:val="22"/>
          <w:rPrChange w:id="18" w:author="Badiger, Mouneshwar (Ext)" w:date="2019-03-20T17:57:00Z">
            <w:rPr>
              <w:color w:val="auto"/>
              <w:sz w:val="22"/>
              <w:szCs w:val="22"/>
            </w:rPr>
          </w:rPrChange>
        </w:rPr>
        <w:t>record</w:t>
      </w:r>
      <w:commentRangeEnd w:id="17"/>
      <w:r w:rsidR="00C94EA5">
        <w:rPr>
          <w:rStyle w:val="CommentReference"/>
          <w:rFonts w:cs="Times New Roman"/>
          <w:color w:val="auto"/>
          <w:lang w:val="en-GB"/>
        </w:rPr>
        <w:commentReference w:id="17"/>
      </w:r>
    </w:p>
    <w:p w14:paraId="136DD93A" w14:textId="77777777" w:rsidR="00BB45AB" w:rsidRPr="00CF774A" w:rsidRDefault="00BB45AB" w:rsidP="00234CF3">
      <w:pPr>
        <w:pStyle w:val="Default"/>
        <w:ind w:left="1080"/>
        <w:rPr>
          <w:color w:val="auto"/>
          <w:sz w:val="22"/>
          <w:szCs w:val="22"/>
        </w:rPr>
      </w:pPr>
    </w:p>
    <w:p w14:paraId="78333AE4" w14:textId="77777777" w:rsidR="000028BF" w:rsidRPr="00CF774A" w:rsidRDefault="000028BF" w:rsidP="000028BF">
      <w:pPr>
        <w:pStyle w:val="ListParagraph"/>
        <w:numPr>
          <w:ilvl w:val="0"/>
          <w:numId w:val="5"/>
        </w:numPr>
        <w:autoSpaceDE w:val="0"/>
        <w:autoSpaceDN w:val="0"/>
        <w:adjustRightInd w:val="0"/>
        <w:rPr>
          <w:rFonts w:ascii="Arial" w:eastAsiaTheme="minorHAnsi" w:hAnsi="Arial" w:cs="Arial"/>
          <w:b/>
          <w:color w:val="000000"/>
          <w:szCs w:val="22"/>
        </w:rPr>
      </w:pPr>
      <w:r w:rsidRPr="00CF774A">
        <w:rPr>
          <w:rFonts w:ascii="Arial" w:eastAsiaTheme="minorHAnsi" w:hAnsi="Arial" w:cs="Arial"/>
          <w:b/>
          <w:color w:val="000000"/>
          <w:szCs w:val="22"/>
        </w:rPr>
        <w:t xml:space="preserve">Validation of data flow from MDM to </w:t>
      </w:r>
      <w:r w:rsidR="008900E0" w:rsidRPr="00CF774A">
        <w:rPr>
          <w:rFonts w:ascii="Arial" w:eastAsiaTheme="minorHAnsi" w:hAnsi="Arial" w:cs="Arial"/>
          <w:b/>
          <w:color w:val="000000"/>
          <w:szCs w:val="22"/>
        </w:rPr>
        <w:t xml:space="preserve">Dell Boomi and </w:t>
      </w:r>
      <w:r w:rsidRPr="00CF774A">
        <w:rPr>
          <w:rFonts w:ascii="Arial" w:eastAsiaTheme="minorHAnsi" w:hAnsi="Arial" w:cs="Arial"/>
          <w:b/>
          <w:color w:val="000000"/>
          <w:szCs w:val="22"/>
        </w:rPr>
        <w:t>JBoss MQ</w:t>
      </w:r>
    </w:p>
    <w:p w14:paraId="60673F34" w14:textId="77777777" w:rsidR="00BB45AB" w:rsidRPr="00CF774A" w:rsidRDefault="00D4187F" w:rsidP="000028BF">
      <w:pPr>
        <w:pStyle w:val="Default"/>
        <w:numPr>
          <w:ilvl w:val="1"/>
          <w:numId w:val="5"/>
        </w:numPr>
        <w:rPr>
          <w:color w:val="auto"/>
          <w:sz w:val="22"/>
          <w:szCs w:val="22"/>
        </w:rPr>
      </w:pPr>
      <w:r>
        <w:rPr>
          <w:color w:val="auto"/>
          <w:sz w:val="22"/>
          <w:szCs w:val="22"/>
        </w:rPr>
        <w:t xml:space="preserve">CRUD operations on </w:t>
      </w:r>
      <w:r w:rsidR="000028BF" w:rsidRPr="00CF774A">
        <w:rPr>
          <w:color w:val="auto"/>
          <w:sz w:val="22"/>
          <w:szCs w:val="22"/>
        </w:rPr>
        <w:t xml:space="preserve"> investigator </w:t>
      </w:r>
      <w:r w:rsidR="008A1817" w:rsidRPr="00CF774A">
        <w:rPr>
          <w:color w:val="auto"/>
          <w:sz w:val="22"/>
          <w:szCs w:val="22"/>
        </w:rPr>
        <w:t xml:space="preserve">and site </w:t>
      </w:r>
      <w:r w:rsidR="000028BF" w:rsidRPr="00CF774A">
        <w:rPr>
          <w:color w:val="auto"/>
          <w:sz w:val="22"/>
          <w:szCs w:val="22"/>
        </w:rPr>
        <w:t>using EBX5 UI with appropriate values</w:t>
      </w:r>
    </w:p>
    <w:p w14:paraId="73F089D3" w14:textId="77777777" w:rsidR="000028BF" w:rsidRPr="00CF774A" w:rsidRDefault="000028BF" w:rsidP="000028BF">
      <w:pPr>
        <w:pStyle w:val="Default"/>
        <w:numPr>
          <w:ilvl w:val="1"/>
          <w:numId w:val="5"/>
        </w:numPr>
        <w:rPr>
          <w:color w:val="auto"/>
          <w:sz w:val="22"/>
          <w:szCs w:val="22"/>
        </w:rPr>
      </w:pPr>
      <w:r w:rsidRPr="00CF774A">
        <w:rPr>
          <w:color w:val="auto"/>
          <w:sz w:val="22"/>
          <w:szCs w:val="22"/>
        </w:rPr>
        <w:t>Upon workflow is completed, verify MDM data push to Boomi</w:t>
      </w:r>
    </w:p>
    <w:p w14:paraId="6DE45EFB" w14:textId="4E03452F" w:rsidR="00BB45AB" w:rsidRDefault="000028BF" w:rsidP="000028BF">
      <w:pPr>
        <w:pStyle w:val="Default"/>
        <w:numPr>
          <w:ilvl w:val="1"/>
          <w:numId w:val="5"/>
        </w:numPr>
        <w:rPr>
          <w:color w:val="auto"/>
          <w:sz w:val="22"/>
          <w:szCs w:val="22"/>
        </w:rPr>
      </w:pPr>
      <w:r w:rsidRPr="00CF774A">
        <w:rPr>
          <w:color w:val="auto"/>
          <w:sz w:val="22"/>
          <w:szCs w:val="22"/>
        </w:rPr>
        <w:t>Boomi team will help in providing JBoss MQ</w:t>
      </w:r>
      <w:r w:rsidR="008900E0" w:rsidRPr="00CF774A">
        <w:rPr>
          <w:color w:val="auto"/>
          <w:sz w:val="22"/>
          <w:szCs w:val="22"/>
        </w:rPr>
        <w:t xml:space="preserve"> and Boomi </w:t>
      </w:r>
      <w:r w:rsidRPr="00CF774A">
        <w:rPr>
          <w:color w:val="auto"/>
          <w:sz w:val="22"/>
          <w:szCs w:val="22"/>
        </w:rPr>
        <w:t xml:space="preserve"> log files to verify the data against the records which has created or updated and pushed from MDM</w:t>
      </w:r>
    </w:p>
    <w:p w14:paraId="7564F5C6" w14:textId="6BE59C83" w:rsidR="005F6EFD" w:rsidRPr="00CF774A" w:rsidRDefault="005F6EFD" w:rsidP="005F6EFD">
      <w:pPr>
        <w:pStyle w:val="ListParagraph"/>
        <w:numPr>
          <w:ilvl w:val="0"/>
          <w:numId w:val="5"/>
        </w:numPr>
        <w:autoSpaceDE w:val="0"/>
        <w:autoSpaceDN w:val="0"/>
        <w:adjustRightInd w:val="0"/>
        <w:rPr>
          <w:rFonts w:ascii="Arial" w:eastAsiaTheme="minorHAnsi" w:hAnsi="Arial" w:cs="Arial"/>
          <w:b/>
          <w:color w:val="000000"/>
          <w:szCs w:val="22"/>
        </w:rPr>
      </w:pPr>
      <w:r w:rsidRPr="00CF774A">
        <w:rPr>
          <w:rFonts w:ascii="Arial" w:eastAsiaTheme="minorHAnsi" w:hAnsi="Arial" w:cs="Arial"/>
          <w:b/>
          <w:color w:val="000000"/>
          <w:szCs w:val="22"/>
        </w:rPr>
        <w:t>Validation of data flow from JBoss MQ</w:t>
      </w:r>
      <w:r>
        <w:rPr>
          <w:rFonts w:ascii="Arial" w:eastAsiaTheme="minorHAnsi" w:hAnsi="Arial" w:cs="Arial"/>
          <w:b/>
          <w:color w:val="000000"/>
          <w:szCs w:val="22"/>
        </w:rPr>
        <w:t xml:space="preserve"> to API GW</w:t>
      </w:r>
    </w:p>
    <w:p w14:paraId="50A9F2CD" w14:textId="23D22223" w:rsidR="005F6EFD" w:rsidRPr="00CF774A" w:rsidRDefault="005F6EFD" w:rsidP="005F6EFD">
      <w:pPr>
        <w:pStyle w:val="Default"/>
        <w:numPr>
          <w:ilvl w:val="1"/>
          <w:numId w:val="5"/>
        </w:numPr>
        <w:rPr>
          <w:color w:val="auto"/>
          <w:sz w:val="22"/>
          <w:szCs w:val="22"/>
        </w:rPr>
      </w:pPr>
      <w:r>
        <w:rPr>
          <w:color w:val="auto"/>
          <w:sz w:val="22"/>
          <w:szCs w:val="22"/>
        </w:rPr>
        <w:t>V</w:t>
      </w:r>
      <w:r w:rsidRPr="00CF774A">
        <w:rPr>
          <w:color w:val="auto"/>
          <w:sz w:val="22"/>
          <w:szCs w:val="22"/>
        </w:rPr>
        <w:t xml:space="preserve">erify </w:t>
      </w:r>
      <w:r>
        <w:rPr>
          <w:color w:val="auto"/>
          <w:sz w:val="22"/>
          <w:szCs w:val="22"/>
        </w:rPr>
        <w:t>data push from MQ to API GW</w:t>
      </w:r>
    </w:p>
    <w:p w14:paraId="22D494AA" w14:textId="69DF6E1F" w:rsidR="005F6EFD" w:rsidRPr="00CF774A" w:rsidRDefault="005F6EFD" w:rsidP="005F6EFD">
      <w:pPr>
        <w:pStyle w:val="Default"/>
        <w:numPr>
          <w:ilvl w:val="1"/>
          <w:numId w:val="5"/>
        </w:numPr>
        <w:rPr>
          <w:color w:val="auto"/>
          <w:sz w:val="22"/>
          <w:szCs w:val="22"/>
        </w:rPr>
      </w:pPr>
      <w:r w:rsidRPr="00CF774A">
        <w:rPr>
          <w:color w:val="auto"/>
          <w:sz w:val="22"/>
          <w:szCs w:val="22"/>
        </w:rPr>
        <w:t xml:space="preserve">Boomi team will help in providing log files to verify the data </w:t>
      </w:r>
      <w:r>
        <w:rPr>
          <w:color w:val="auto"/>
          <w:sz w:val="22"/>
          <w:szCs w:val="22"/>
        </w:rPr>
        <w:t>that is being sent to IMPACT through the API GW</w:t>
      </w:r>
    </w:p>
    <w:p w14:paraId="6E81EECB" w14:textId="77777777" w:rsidR="005F6EFD" w:rsidRPr="00CF774A" w:rsidRDefault="005F6EFD" w:rsidP="007D6621">
      <w:pPr>
        <w:pStyle w:val="Default"/>
        <w:ind w:left="1080"/>
        <w:rPr>
          <w:color w:val="auto"/>
          <w:sz w:val="22"/>
          <w:szCs w:val="22"/>
        </w:rPr>
      </w:pPr>
    </w:p>
    <w:p w14:paraId="6D1CC2C9" w14:textId="77777777" w:rsidR="000028BF" w:rsidRPr="00CF774A" w:rsidRDefault="000028BF" w:rsidP="00234CF3">
      <w:pPr>
        <w:pStyle w:val="Default"/>
        <w:ind w:left="1080"/>
        <w:rPr>
          <w:color w:val="auto"/>
          <w:sz w:val="22"/>
          <w:szCs w:val="22"/>
        </w:rPr>
      </w:pPr>
    </w:p>
    <w:p w14:paraId="03697FC0" w14:textId="77777777" w:rsidR="000028BF" w:rsidRPr="00CF774A" w:rsidRDefault="000028BF" w:rsidP="000028BF">
      <w:pPr>
        <w:pStyle w:val="ListParagraph"/>
        <w:numPr>
          <w:ilvl w:val="0"/>
          <w:numId w:val="5"/>
        </w:numPr>
        <w:autoSpaceDE w:val="0"/>
        <w:autoSpaceDN w:val="0"/>
        <w:adjustRightInd w:val="0"/>
        <w:rPr>
          <w:rFonts w:ascii="Arial" w:eastAsiaTheme="minorHAnsi" w:hAnsi="Arial" w:cs="Arial"/>
          <w:b/>
          <w:color w:val="000000"/>
          <w:szCs w:val="22"/>
        </w:rPr>
      </w:pPr>
      <w:r w:rsidRPr="00CF774A">
        <w:rPr>
          <w:rFonts w:ascii="Arial" w:eastAsiaTheme="minorHAnsi" w:hAnsi="Arial" w:cs="Arial"/>
          <w:b/>
          <w:color w:val="000000"/>
          <w:szCs w:val="22"/>
        </w:rPr>
        <w:t>Validation of data flow from Impact to MDM</w:t>
      </w:r>
    </w:p>
    <w:p w14:paraId="01569D6E" w14:textId="77777777" w:rsidR="00F60664" w:rsidRPr="00CF774A" w:rsidRDefault="00F60664" w:rsidP="000028BF">
      <w:pPr>
        <w:pStyle w:val="Default"/>
        <w:numPr>
          <w:ilvl w:val="1"/>
          <w:numId w:val="5"/>
        </w:numPr>
        <w:rPr>
          <w:color w:val="auto"/>
          <w:sz w:val="22"/>
          <w:szCs w:val="22"/>
        </w:rPr>
      </w:pPr>
      <w:r w:rsidRPr="00CF774A">
        <w:rPr>
          <w:color w:val="auto"/>
          <w:sz w:val="22"/>
          <w:szCs w:val="22"/>
        </w:rPr>
        <w:t>Creat</w:t>
      </w:r>
      <w:r w:rsidR="000028BF" w:rsidRPr="00CF774A">
        <w:rPr>
          <w:color w:val="auto"/>
          <w:sz w:val="22"/>
          <w:szCs w:val="22"/>
        </w:rPr>
        <w:t>e</w:t>
      </w:r>
      <w:r w:rsidRPr="00CF774A">
        <w:rPr>
          <w:color w:val="auto"/>
          <w:sz w:val="22"/>
          <w:szCs w:val="22"/>
        </w:rPr>
        <w:t>/Update request to Remote Keys table will be triggered using SOAP UI with appropriate parameters</w:t>
      </w:r>
    </w:p>
    <w:p w14:paraId="72E22CAC" w14:textId="79802E0B" w:rsidR="005C3CB1" w:rsidRPr="00CF774A" w:rsidRDefault="005C3CB1" w:rsidP="000028BF">
      <w:pPr>
        <w:pStyle w:val="Default"/>
        <w:numPr>
          <w:ilvl w:val="1"/>
          <w:numId w:val="5"/>
        </w:numPr>
        <w:rPr>
          <w:color w:val="auto"/>
          <w:sz w:val="22"/>
          <w:szCs w:val="22"/>
        </w:rPr>
      </w:pPr>
      <w:r w:rsidRPr="00CF774A">
        <w:rPr>
          <w:color w:val="auto"/>
          <w:sz w:val="22"/>
          <w:szCs w:val="22"/>
        </w:rPr>
        <w:lastRenderedPageBreak/>
        <w:t xml:space="preserve">“Remote keys” table will be verified  to make sure the table has desired “Global and </w:t>
      </w:r>
      <w:r w:rsidR="005F6EFD">
        <w:rPr>
          <w:color w:val="auto"/>
          <w:sz w:val="22"/>
          <w:szCs w:val="22"/>
        </w:rPr>
        <w:t xml:space="preserve">IMPACT </w:t>
      </w:r>
      <w:r w:rsidRPr="00CF774A">
        <w:rPr>
          <w:color w:val="auto"/>
          <w:sz w:val="22"/>
          <w:szCs w:val="22"/>
        </w:rPr>
        <w:t>IDs”</w:t>
      </w:r>
    </w:p>
    <w:p w14:paraId="69D8A6AA" w14:textId="77777777" w:rsidR="008A1817" w:rsidRPr="00CF774A" w:rsidRDefault="008A1817" w:rsidP="008A1817">
      <w:pPr>
        <w:pStyle w:val="Default"/>
        <w:ind w:left="1800"/>
        <w:rPr>
          <w:rFonts w:eastAsiaTheme="minorHAnsi"/>
          <w:b/>
          <w:sz w:val="22"/>
          <w:szCs w:val="22"/>
        </w:rPr>
      </w:pPr>
    </w:p>
    <w:p w14:paraId="377EA798" w14:textId="77777777" w:rsidR="008900E0" w:rsidRPr="00CF774A" w:rsidRDefault="008900E0" w:rsidP="008A1817">
      <w:pPr>
        <w:pStyle w:val="Default"/>
        <w:ind w:left="1800"/>
        <w:rPr>
          <w:rFonts w:eastAsiaTheme="minorHAnsi"/>
          <w:b/>
          <w:sz w:val="22"/>
          <w:szCs w:val="22"/>
        </w:rPr>
      </w:pPr>
    </w:p>
    <w:p w14:paraId="10F031E9" w14:textId="77777777" w:rsidR="000028BF" w:rsidRPr="00CF774A" w:rsidRDefault="008A1817" w:rsidP="000028BF">
      <w:pPr>
        <w:pStyle w:val="Default"/>
        <w:numPr>
          <w:ilvl w:val="0"/>
          <w:numId w:val="5"/>
        </w:numPr>
        <w:rPr>
          <w:rFonts w:eastAsiaTheme="minorHAnsi"/>
          <w:b/>
          <w:sz w:val="22"/>
          <w:szCs w:val="22"/>
        </w:rPr>
      </w:pPr>
      <w:r w:rsidRPr="00CF774A">
        <w:rPr>
          <w:rFonts w:eastAsiaTheme="minorHAnsi"/>
          <w:b/>
          <w:sz w:val="22"/>
          <w:szCs w:val="22"/>
        </w:rPr>
        <w:t>End to End validation</w:t>
      </w:r>
    </w:p>
    <w:p w14:paraId="69B77A41" w14:textId="77777777" w:rsidR="008A1817" w:rsidRPr="00CF774A" w:rsidRDefault="00CF774A" w:rsidP="008A1817">
      <w:pPr>
        <w:pStyle w:val="Default"/>
        <w:numPr>
          <w:ilvl w:val="1"/>
          <w:numId w:val="5"/>
        </w:numPr>
        <w:rPr>
          <w:color w:val="auto"/>
          <w:sz w:val="22"/>
          <w:szCs w:val="22"/>
        </w:rPr>
      </w:pPr>
      <w:r>
        <w:rPr>
          <w:color w:val="auto"/>
          <w:sz w:val="22"/>
          <w:szCs w:val="22"/>
        </w:rPr>
        <w:t xml:space="preserve">Create and Update </w:t>
      </w:r>
      <w:r w:rsidR="008A1817" w:rsidRPr="00CF774A">
        <w:rPr>
          <w:color w:val="auto"/>
          <w:sz w:val="22"/>
          <w:szCs w:val="22"/>
        </w:rPr>
        <w:t xml:space="preserve"> operations for Investigator will be performed using Soap UI </w:t>
      </w:r>
    </w:p>
    <w:p w14:paraId="3ED9FBCF" w14:textId="77777777" w:rsidR="008A1817" w:rsidRPr="00CF774A" w:rsidRDefault="008A1817" w:rsidP="008A1817">
      <w:pPr>
        <w:pStyle w:val="Default"/>
        <w:numPr>
          <w:ilvl w:val="1"/>
          <w:numId w:val="5"/>
        </w:numPr>
        <w:rPr>
          <w:color w:val="auto"/>
          <w:sz w:val="22"/>
          <w:szCs w:val="22"/>
        </w:rPr>
      </w:pPr>
      <w:r w:rsidRPr="00CF774A">
        <w:rPr>
          <w:color w:val="auto"/>
          <w:sz w:val="22"/>
          <w:szCs w:val="22"/>
        </w:rPr>
        <w:t>Upon Success, verify the workflow for the desired record in EBX5</w:t>
      </w:r>
    </w:p>
    <w:p w14:paraId="4B9E1921" w14:textId="649D9824" w:rsidR="008A1817" w:rsidRPr="00CF774A" w:rsidDel="002F1CB1" w:rsidRDefault="008A1817" w:rsidP="008A1817">
      <w:pPr>
        <w:pStyle w:val="Default"/>
        <w:numPr>
          <w:ilvl w:val="1"/>
          <w:numId w:val="5"/>
        </w:numPr>
        <w:rPr>
          <w:del w:id="19" w:author="Badiger, Mouneshwar (Ext)" w:date="2019-03-20T17:56:00Z"/>
          <w:color w:val="auto"/>
          <w:sz w:val="22"/>
          <w:szCs w:val="22"/>
        </w:rPr>
      </w:pPr>
      <w:r w:rsidRPr="00CF774A">
        <w:rPr>
          <w:color w:val="auto"/>
          <w:sz w:val="22"/>
          <w:szCs w:val="22"/>
        </w:rPr>
        <w:t>Once workflow is completed,</w:t>
      </w:r>
      <w:commentRangeStart w:id="20"/>
      <w:commentRangeStart w:id="21"/>
      <w:r w:rsidRPr="00CF774A">
        <w:rPr>
          <w:color w:val="auto"/>
          <w:sz w:val="22"/>
          <w:szCs w:val="22"/>
        </w:rPr>
        <w:t xml:space="preserve"> verify the </w:t>
      </w:r>
      <w:del w:id="22" w:author="Badiger, Mouneshwar (Ext)" w:date="2019-03-20T17:56:00Z">
        <w:r w:rsidRPr="00CF774A" w:rsidDel="002F1CB1">
          <w:rPr>
            <w:color w:val="auto"/>
            <w:sz w:val="22"/>
            <w:szCs w:val="22"/>
          </w:rPr>
          <w:delText xml:space="preserve">landing </w:delText>
        </w:r>
      </w:del>
      <w:ins w:id="23" w:author="Badiger, Mouneshwar (Ext)" w:date="2019-03-20T17:56:00Z">
        <w:r w:rsidR="002F1CB1">
          <w:rPr>
            <w:color w:val="auto"/>
            <w:sz w:val="22"/>
            <w:szCs w:val="22"/>
          </w:rPr>
          <w:t>Clinical Personnel</w:t>
        </w:r>
        <w:r w:rsidR="002F1CB1" w:rsidRPr="00CF774A">
          <w:rPr>
            <w:color w:val="auto"/>
            <w:sz w:val="22"/>
            <w:szCs w:val="22"/>
          </w:rPr>
          <w:t xml:space="preserve"> </w:t>
        </w:r>
      </w:ins>
      <w:r w:rsidRPr="00CF774A">
        <w:rPr>
          <w:color w:val="auto"/>
          <w:sz w:val="22"/>
          <w:szCs w:val="22"/>
        </w:rPr>
        <w:t>table in EBX5 to make sure</w:t>
      </w:r>
      <w:ins w:id="24" w:author="Badiger, Mouneshwar (Ext)" w:date="2019-03-20T17:56:00Z">
        <w:r w:rsidR="002F1CB1">
          <w:rPr>
            <w:color w:val="auto"/>
            <w:sz w:val="22"/>
            <w:szCs w:val="22"/>
          </w:rPr>
          <w:t xml:space="preserve"> </w:t>
        </w:r>
      </w:ins>
      <w:ins w:id="25" w:author="Badiger, Mouneshwar (Ext)" w:date="2019-03-20T17:58:00Z">
        <w:r w:rsidR="002F1CB1">
          <w:rPr>
            <w:color w:val="auto"/>
            <w:sz w:val="22"/>
            <w:szCs w:val="22"/>
          </w:rPr>
          <w:t>t</w:t>
        </w:r>
      </w:ins>
      <w:bookmarkStart w:id="26" w:name="_GoBack"/>
      <w:bookmarkEnd w:id="26"/>
    </w:p>
    <w:p w14:paraId="0B36D42B" w14:textId="66EB1BFD" w:rsidR="008A1817" w:rsidRPr="002F1CB1" w:rsidRDefault="002E0DAF" w:rsidP="002F1CB1">
      <w:pPr>
        <w:pStyle w:val="Default"/>
        <w:numPr>
          <w:ilvl w:val="1"/>
          <w:numId w:val="5"/>
        </w:numPr>
        <w:rPr>
          <w:color w:val="auto"/>
          <w:sz w:val="22"/>
          <w:szCs w:val="22"/>
          <w:rPrChange w:id="27" w:author="Badiger, Mouneshwar (Ext)" w:date="2019-03-20T17:56:00Z">
            <w:rPr>
              <w:color w:val="auto"/>
              <w:sz w:val="22"/>
              <w:szCs w:val="22"/>
            </w:rPr>
          </w:rPrChange>
        </w:rPr>
        <w:pPrChange w:id="28" w:author="Badiger, Mouneshwar (Ext)" w:date="2019-03-20T17:56:00Z">
          <w:pPr>
            <w:pStyle w:val="Default"/>
            <w:ind w:left="1800"/>
          </w:pPr>
        </w:pPrChange>
      </w:pPr>
      <w:del w:id="29" w:author="Badiger, Mouneshwar (Ext)" w:date="2019-03-20T17:56:00Z">
        <w:r w:rsidRPr="002F1CB1" w:rsidDel="002F1CB1">
          <w:rPr>
            <w:color w:val="auto"/>
            <w:sz w:val="22"/>
            <w:szCs w:val="22"/>
            <w:rPrChange w:id="30" w:author="Badiger, Mouneshwar (Ext)" w:date="2019-03-20T17:56:00Z">
              <w:rPr>
                <w:color w:val="auto"/>
                <w:sz w:val="22"/>
                <w:szCs w:val="22"/>
              </w:rPr>
            </w:rPrChange>
          </w:rPr>
          <w:delText>t</w:delText>
        </w:r>
        <w:r w:rsidR="008A1817" w:rsidRPr="002F1CB1" w:rsidDel="002F1CB1">
          <w:rPr>
            <w:color w:val="auto"/>
            <w:sz w:val="22"/>
            <w:szCs w:val="22"/>
            <w:rPrChange w:id="31" w:author="Badiger, Mouneshwar (Ext)" w:date="2019-03-20T17:56:00Z">
              <w:rPr>
                <w:color w:val="auto"/>
                <w:sz w:val="22"/>
                <w:szCs w:val="22"/>
              </w:rPr>
            </w:rPrChange>
          </w:rPr>
          <w:delText>able</w:delText>
        </w:r>
      </w:del>
      <w:proofErr w:type="gramStart"/>
      <w:ins w:id="32" w:author="Badiger, Mouneshwar (Ext)" w:date="2019-03-20T17:58:00Z">
        <w:r w:rsidR="002F1CB1">
          <w:rPr>
            <w:color w:val="auto"/>
            <w:sz w:val="22"/>
            <w:szCs w:val="22"/>
            <w:rPrChange w:id="33" w:author="Badiger, Mouneshwar (Ext)" w:date="2019-03-20T17:56:00Z">
              <w:rPr>
                <w:color w:val="auto"/>
                <w:sz w:val="22"/>
                <w:szCs w:val="22"/>
              </w:rPr>
            </w:rPrChange>
          </w:rPr>
          <w:t>he</w:t>
        </w:r>
      </w:ins>
      <w:proofErr w:type="gramEnd"/>
      <w:ins w:id="34" w:author="Badiger, Mouneshwar (Ext)" w:date="2019-03-20T17:56:00Z">
        <w:r w:rsidR="002F1CB1">
          <w:rPr>
            <w:color w:val="auto"/>
            <w:sz w:val="22"/>
            <w:szCs w:val="22"/>
            <w:rPrChange w:id="35" w:author="Badiger, Mouneshwar (Ext)" w:date="2019-03-20T17:56:00Z">
              <w:rPr>
                <w:color w:val="auto"/>
                <w:sz w:val="22"/>
                <w:szCs w:val="22"/>
              </w:rPr>
            </w:rPrChange>
          </w:rPr>
          <w:t xml:space="preserve"> t</w:t>
        </w:r>
        <w:r w:rsidR="002F1CB1" w:rsidRPr="002F1CB1">
          <w:rPr>
            <w:color w:val="auto"/>
            <w:sz w:val="22"/>
            <w:szCs w:val="22"/>
            <w:rPrChange w:id="36" w:author="Badiger, Mouneshwar (Ext)" w:date="2019-03-20T17:56:00Z">
              <w:rPr>
                <w:color w:val="auto"/>
                <w:sz w:val="22"/>
                <w:szCs w:val="22"/>
              </w:rPr>
            </w:rPrChange>
          </w:rPr>
          <w:t>able</w:t>
        </w:r>
      </w:ins>
      <w:r w:rsidR="008A1817" w:rsidRPr="002F1CB1">
        <w:rPr>
          <w:color w:val="auto"/>
          <w:sz w:val="22"/>
          <w:szCs w:val="22"/>
          <w:rPrChange w:id="37" w:author="Badiger, Mouneshwar (Ext)" w:date="2019-03-20T17:56:00Z">
            <w:rPr>
              <w:color w:val="auto"/>
              <w:sz w:val="22"/>
              <w:szCs w:val="22"/>
            </w:rPr>
          </w:rPrChange>
        </w:rPr>
        <w:t xml:space="preserve"> has anticipated record</w:t>
      </w:r>
      <w:commentRangeEnd w:id="20"/>
      <w:r w:rsidR="005F6EFD">
        <w:rPr>
          <w:rStyle w:val="CommentReference"/>
          <w:rFonts w:cs="Times New Roman"/>
          <w:color w:val="auto"/>
          <w:lang w:val="en-GB"/>
        </w:rPr>
        <w:commentReference w:id="20"/>
      </w:r>
      <w:commentRangeEnd w:id="21"/>
      <w:r w:rsidR="00C94EA5">
        <w:rPr>
          <w:rStyle w:val="CommentReference"/>
          <w:rFonts w:cs="Times New Roman"/>
          <w:color w:val="auto"/>
          <w:lang w:val="en-GB"/>
        </w:rPr>
        <w:commentReference w:id="21"/>
      </w:r>
      <w:r w:rsidRPr="002F1CB1">
        <w:rPr>
          <w:color w:val="auto"/>
          <w:sz w:val="22"/>
          <w:szCs w:val="22"/>
          <w:rPrChange w:id="38" w:author="Badiger, Mouneshwar (Ext)" w:date="2019-03-20T17:56:00Z">
            <w:rPr>
              <w:color w:val="auto"/>
              <w:sz w:val="22"/>
              <w:szCs w:val="22"/>
            </w:rPr>
          </w:rPrChange>
        </w:rPr>
        <w:t>.</w:t>
      </w:r>
    </w:p>
    <w:p w14:paraId="51762C8B" w14:textId="77777777" w:rsidR="008A1817" w:rsidRPr="00CF774A" w:rsidRDefault="008A1817" w:rsidP="008A1817">
      <w:pPr>
        <w:pStyle w:val="Default"/>
        <w:numPr>
          <w:ilvl w:val="1"/>
          <w:numId w:val="5"/>
        </w:numPr>
        <w:rPr>
          <w:color w:val="auto"/>
          <w:sz w:val="22"/>
          <w:szCs w:val="22"/>
        </w:rPr>
      </w:pPr>
      <w:r w:rsidRPr="00CF774A">
        <w:rPr>
          <w:color w:val="auto"/>
          <w:sz w:val="22"/>
          <w:szCs w:val="22"/>
        </w:rPr>
        <w:t>Verify MDM push record to Boomi.</w:t>
      </w:r>
    </w:p>
    <w:p w14:paraId="3D97AFCE" w14:textId="77777777" w:rsidR="008A1817" w:rsidRPr="00CF774A" w:rsidRDefault="008A1817" w:rsidP="008A1817">
      <w:pPr>
        <w:pStyle w:val="Default"/>
        <w:numPr>
          <w:ilvl w:val="1"/>
          <w:numId w:val="5"/>
        </w:numPr>
        <w:rPr>
          <w:color w:val="auto"/>
          <w:sz w:val="22"/>
          <w:szCs w:val="22"/>
        </w:rPr>
      </w:pPr>
      <w:r w:rsidRPr="00CF774A">
        <w:rPr>
          <w:color w:val="auto"/>
          <w:sz w:val="22"/>
          <w:szCs w:val="22"/>
        </w:rPr>
        <w:t>Boomi team will provide the JBoss MQ and Boomi log files that has the data written to it</w:t>
      </w:r>
    </w:p>
    <w:p w14:paraId="7F404D78" w14:textId="77777777" w:rsidR="008A1817" w:rsidRPr="00CF774A" w:rsidRDefault="008A1817" w:rsidP="008A1817">
      <w:pPr>
        <w:pStyle w:val="Default"/>
        <w:numPr>
          <w:ilvl w:val="1"/>
          <w:numId w:val="5"/>
        </w:numPr>
        <w:rPr>
          <w:color w:val="auto"/>
          <w:sz w:val="22"/>
          <w:szCs w:val="22"/>
        </w:rPr>
      </w:pPr>
      <w:r w:rsidRPr="00CF774A">
        <w:rPr>
          <w:color w:val="auto"/>
          <w:sz w:val="22"/>
          <w:szCs w:val="22"/>
        </w:rPr>
        <w:t xml:space="preserve">Verify the log files against the data, which has created and pushed from MDM. </w:t>
      </w:r>
    </w:p>
    <w:p w14:paraId="60E8FA6A" w14:textId="77777777" w:rsidR="008A1817" w:rsidRPr="00CF774A" w:rsidRDefault="008A1817" w:rsidP="008A1817">
      <w:pPr>
        <w:pStyle w:val="ListParagraph"/>
        <w:numPr>
          <w:ilvl w:val="1"/>
          <w:numId w:val="5"/>
        </w:numPr>
        <w:autoSpaceDE w:val="0"/>
        <w:autoSpaceDN w:val="0"/>
        <w:rPr>
          <w:rFonts w:ascii="Arial" w:hAnsi="Arial" w:cs="Arial"/>
          <w:szCs w:val="22"/>
        </w:rPr>
      </w:pPr>
      <w:r w:rsidRPr="00CF774A">
        <w:rPr>
          <w:rFonts w:ascii="Arial" w:hAnsi="Arial" w:cs="Arial"/>
          <w:szCs w:val="22"/>
        </w:rPr>
        <w:t xml:space="preserve">Create/Update request to Remote Keys table will be triggered using SOAP </w:t>
      </w:r>
      <w:commentRangeStart w:id="39"/>
      <w:r w:rsidRPr="00CF774A">
        <w:rPr>
          <w:rFonts w:ascii="Arial" w:hAnsi="Arial" w:cs="Arial"/>
          <w:szCs w:val="22"/>
        </w:rPr>
        <w:t>UI</w:t>
      </w:r>
      <w:commentRangeEnd w:id="39"/>
      <w:r w:rsidR="00C94EA5">
        <w:rPr>
          <w:rStyle w:val="CommentReference"/>
          <w:rFonts w:ascii="Arial" w:hAnsi="Arial"/>
          <w:lang w:val="en-GB"/>
        </w:rPr>
        <w:commentReference w:id="39"/>
      </w:r>
      <w:r w:rsidRPr="00CF774A">
        <w:rPr>
          <w:rFonts w:ascii="Arial" w:hAnsi="Arial" w:cs="Arial"/>
          <w:szCs w:val="22"/>
        </w:rPr>
        <w:t xml:space="preserve"> with appropriate parameters</w:t>
      </w:r>
    </w:p>
    <w:p w14:paraId="64DB9E3B" w14:textId="77777777" w:rsidR="008A1817" w:rsidRPr="00CF774A" w:rsidRDefault="008A1817" w:rsidP="008A1817">
      <w:pPr>
        <w:pStyle w:val="Default"/>
        <w:numPr>
          <w:ilvl w:val="1"/>
          <w:numId w:val="5"/>
        </w:numPr>
        <w:rPr>
          <w:color w:val="auto"/>
          <w:sz w:val="22"/>
          <w:szCs w:val="22"/>
        </w:rPr>
      </w:pPr>
      <w:r w:rsidRPr="00CF774A">
        <w:rPr>
          <w:color w:val="auto"/>
          <w:sz w:val="22"/>
          <w:szCs w:val="22"/>
        </w:rPr>
        <w:t>“Remote keys” table will be verified  to make sure the table has desired “Global and Consumer  IDs”</w:t>
      </w:r>
    </w:p>
    <w:p w14:paraId="58522296" w14:textId="4DD2F02B" w:rsidR="008A1817" w:rsidRDefault="008A1817" w:rsidP="008A1817">
      <w:pPr>
        <w:pStyle w:val="Default"/>
        <w:ind w:left="1080"/>
        <w:rPr>
          <w:color w:val="auto"/>
          <w:sz w:val="22"/>
          <w:szCs w:val="22"/>
        </w:rPr>
      </w:pPr>
    </w:p>
    <w:p w14:paraId="30547FA8" w14:textId="43387830" w:rsidR="005F6EFD" w:rsidRPr="00CF774A" w:rsidRDefault="005F6EFD" w:rsidP="008A1817">
      <w:pPr>
        <w:pStyle w:val="Default"/>
        <w:ind w:left="1080"/>
        <w:rPr>
          <w:color w:val="auto"/>
          <w:sz w:val="22"/>
          <w:szCs w:val="22"/>
        </w:rPr>
      </w:pPr>
      <w:r>
        <w:rPr>
          <w:color w:val="auto"/>
          <w:sz w:val="22"/>
          <w:szCs w:val="22"/>
        </w:rPr>
        <w:t xml:space="preserve">Note: All the above steps, except for the </w:t>
      </w:r>
      <w:proofErr w:type="gramStart"/>
      <w:r>
        <w:rPr>
          <w:color w:val="auto"/>
          <w:sz w:val="22"/>
          <w:szCs w:val="22"/>
        </w:rPr>
        <w:t>1</w:t>
      </w:r>
      <w:r w:rsidRPr="007D6621">
        <w:rPr>
          <w:color w:val="auto"/>
          <w:sz w:val="22"/>
          <w:szCs w:val="22"/>
          <w:vertAlign w:val="superscript"/>
        </w:rPr>
        <w:t>st</w:t>
      </w:r>
      <w:proofErr w:type="gramEnd"/>
      <w:r>
        <w:rPr>
          <w:color w:val="auto"/>
          <w:sz w:val="22"/>
          <w:szCs w:val="22"/>
        </w:rPr>
        <w:t xml:space="preserve"> step, have to be performed for ‘Site’ as well (For ‘</w:t>
      </w:r>
      <w:commentRangeStart w:id="40"/>
      <w:r>
        <w:rPr>
          <w:color w:val="auto"/>
          <w:sz w:val="22"/>
          <w:szCs w:val="22"/>
        </w:rPr>
        <w:t>Site</w:t>
      </w:r>
      <w:commentRangeEnd w:id="40"/>
      <w:r w:rsidR="00423D8E">
        <w:rPr>
          <w:rStyle w:val="CommentReference"/>
          <w:rFonts w:cs="Times New Roman"/>
          <w:color w:val="auto"/>
          <w:lang w:val="en-GB"/>
        </w:rPr>
        <w:commentReference w:id="40"/>
      </w:r>
      <w:r>
        <w:rPr>
          <w:color w:val="auto"/>
          <w:sz w:val="22"/>
          <w:szCs w:val="22"/>
        </w:rPr>
        <w:t>’)</w:t>
      </w:r>
    </w:p>
    <w:p w14:paraId="6205B692" w14:textId="77777777" w:rsidR="008C4A15" w:rsidRPr="00CF774A" w:rsidRDefault="008C4A15" w:rsidP="00634D82">
      <w:pPr>
        <w:pStyle w:val="Default"/>
        <w:rPr>
          <w:color w:val="auto"/>
          <w:sz w:val="22"/>
          <w:szCs w:val="22"/>
          <w:highlight w:val="yellow"/>
        </w:rPr>
      </w:pPr>
    </w:p>
    <w:p w14:paraId="1039F654" w14:textId="77777777" w:rsidR="00D2356D" w:rsidRPr="00CF774A" w:rsidRDefault="00D772B9" w:rsidP="00634D82">
      <w:pPr>
        <w:pStyle w:val="Default"/>
        <w:rPr>
          <w:b/>
          <w:color w:val="auto"/>
          <w:sz w:val="22"/>
          <w:szCs w:val="22"/>
        </w:rPr>
      </w:pPr>
      <w:r w:rsidRPr="00CF774A">
        <w:rPr>
          <w:b/>
          <w:color w:val="auto"/>
          <w:sz w:val="22"/>
          <w:szCs w:val="22"/>
        </w:rPr>
        <w:t xml:space="preserve">Assumptions:  </w:t>
      </w:r>
    </w:p>
    <w:p w14:paraId="1AABAE96" w14:textId="77777777" w:rsidR="00D2356D" w:rsidRPr="00CF774A" w:rsidRDefault="008A1817" w:rsidP="008A1817">
      <w:pPr>
        <w:pStyle w:val="Default"/>
        <w:numPr>
          <w:ilvl w:val="1"/>
          <w:numId w:val="5"/>
        </w:numPr>
        <w:rPr>
          <w:color w:val="auto"/>
          <w:sz w:val="22"/>
          <w:szCs w:val="22"/>
        </w:rPr>
      </w:pPr>
      <w:r w:rsidRPr="00CF774A">
        <w:rPr>
          <w:color w:val="auto"/>
          <w:sz w:val="22"/>
          <w:szCs w:val="22"/>
        </w:rPr>
        <w:t>Dependency on Boomi Team to verify log files. Assuming availability of Dev team throughout Dry run and Formal run testing</w:t>
      </w:r>
    </w:p>
    <w:p w14:paraId="47558191" w14:textId="77777777" w:rsidR="008A1817" w:rsidRPr="00CF774A" w:rsidRDefault="008A1817" w:rsidP="008A1817">
      <w:pPr>
        <w:pStyle w:val="Default"/>
        <w:numPr>
          <w:ilvl w:val="1"/>
          <w:numId w:val="5"/>
        </w:numPr>
        <w:rPr>
          <w:color w:val="auto"/>
          <w:sz w:val="22"/>
          <w:szCs w:val="22"/>
        </w:rPr>
      </w:pPr>
      <w:r w:rsidRPr="00CF774A">
        <w:rPr>
          <w:color w:val="auto"/>
          <w:sz w:val="22"/>
          <w:szCs w:val="22"/>
        </w:rPr>
        <w:t>Relevant WSDL and input parameters for each integration point will be provided by Dev team</w:t>
      </w:r>
    </w:p>
    <w:p w14:paraId="36585FAF" w14:textId="77777777" w:rsidR="00B84B8F" w:rsidRPr="00CF774A" w:rsidRDefault="00B84B8F" w:rsidP="008A1817">
      <w:pPr>
        <w:pStyle w:val="Default"/>
        <w:numPr>
          <w:ilvl w:val="1"/>
          <w:numId w:val="5"/>
        </w:numPr>
        <w:rPr>
          <w:color w:val="auto"/>
          <w:sz w:val="22"/>
          <w:szCs w:val="22"/>
        </w:rPr>
      </w:pPr>
      <w:r w:rsidRPr="00CF774A">
        <w:rPr>
          <w:color w:val="auto"/>
          <w:sz w:val="22"/>
          <w:szCs w:val="22"/>
        </w:rPr>
        <w:t>Integration to impact is out of scope for this release</w:t>
      </w:r>
    </w:p>
    <w:p w14:paraId="775B8567" w14:textId="77777777" w:rsidR="008A1817" w:rsidRPr="00CF774A" w:rsidRDefault="008A1817" w:rsidP="00375E56">
      <w:pPr>
        <w:pStyle w:val="Default"/>
        <w:rPr>
          <w:color w:val="auto"/>
          <w:sz w:val="22"/>
          <w:szCs w:val="22"/>
        </w:rPr>
      </w:pPr>
    </w:p>
    <w:p w14:paraId="0D19AF8A" w14:textId="77777777" w:rsidR="00375E56" w:rsidRPr="00CF774A" w:rsidRDefault="00375E56" w:rsidP="00375E56">
      <w:pPr>
        <w:rPr>
          <w:rFonts w:cs="Arial"/>
          <w:sz w:val="22"/>
          <w:szCs w:val="22"/>
          <w:lang w:val="en-US"/>
        </w:rPr>
      </w:pPr>
      <w:r w:rsidRPr="00CF774A">
        <w:rPr>
          <w:rFonts w:cs="Arial"/>
          <w:b/>
          <w:sz w:val="22"/>
          <w:szCs w:val="22"/>
          <w:lang w:val="en-US"/>
        </w:rPr>
        <w:t>Test Data:</w:t>
      </w:r>
      <w:r w:rsidRPr="00CF774A">
        <w:rPr>
          <w:rFonts w:cs="Arial"/>
          <w:sz w:val="22"/>
          <w:szCs w:val="22"/>
          <w:lang w:val="en-US"/>
        </w:rPr>
        <w:t xml:space="preserve"> </w:t>
      </w:r>
      <w:r w:rsidR="00B84B8F" w:rsidRPr="00CF774A">
        <w:rPr>
          <w:rFonts w:cs="Arial"/>
          <w:sz w:val="22"/>
          <w:szCs w:val="22"/>
          <w:lang w:val="en-US"/>
        </w:rPr>
        <w:t xml:space="preserve">Create / update </w:t>
      </w:r>
      <w:r w:rsidRPr="00CF774A">
        <w:rPr>
          <w:rFonts w:cs="Arial"/>
          <w:sz w:val="22"/>
          <w:szCs w:val="22"/>
          <w:lang w:val="en-US"/>
        </w:rPr>
        <w:t xml:space="preserve">test data through </w:t>
      </w:r>
      <w:r w:rsidR="00B84B8F" w:rsidRPr="00CF774A">
        <w:rPr>
          <w:rFonts w:cs="Arial"/>
          <w:sz w:val="22"/>
          <w:szCs w:val="22"/>
          <w:lang w:val="en-US"/>
        </w:rPr>
        <w:t xml:space="preserve">external source and </w:t>
      </w:r>
      <w:r w:rsidRPr="00CF774A">
        <w:rPr>
          <w:rFonts w:cs="Arial"/>
          <w:sz w:val="22"/>
          <w:szCs w:val="22"/>
          <w:lang w:val="en-US"/>
        </w:rPr>
        <w:t xml:space="preserve">MDM UI for validations and </w:t>
      </w:r>
      <w:r w:rsidR="00B84B8F" w:rsidRPr="00CF774A">
        <w:rPr>
          <w:rFonts w:cs="Arial"/>
          <w:sz w:val="22"/>
          <w:szCs w:val="22"/>
          <w:lang w:val="en-US"/>
        </w:rPr>
        <w:t xml:space="preserve">verify the </w:t>
      </w:r>
      <w:r w:rsidRPr="00CF774A">
        <w:rPr>
          <w:rFonts w:cs="Arial"/>
          <w:sz w:val="22"/>
          <w:szCs w:val="22"/>
          <w:lang w:val="en-US"/>
        </w:rPr>
        <w:t xml:space="preserve">same test data </w:t>
      </w:r>
      <w:r w:rsidR="00B84B8F" w:rsidRPr="00CF774A">
        <w:rPr>
          <w:rFonts w:cs="Arial"/>
          <w:sz w:val="22"/>
          <w:szCs w:val="22"/>
          <w:lang w:val="en-US"/>
        </w:rPr>
        <w:t>flow at each integration point. Use e</w:t>
      </w:r>
      <w:r w:rsidRPr="00CF774A">
        <w:rPr>
          <w:rFonts w:cs="Arial"/>
          <w:sz w:val="22"/>
          <w:szCs w:val="22"/>
          <w:lang w:val="en-US"/>
        </w:rPr>
        <w:t xml:space="preserve">xisting data for modifications </w:t>
      </w:r>
      <w:r w:rsidR="00B84B8F" w:rsidRPr="00CF774A">
        <w:rPr>
          <w:rFonts w:cs="Arial"/>
          <w:sz w:val="22"/>
          <w:szCs w:val="22"/>
          <w:lang w:val="en-US"/>
        </w:rPr>
        <w:t>in few tests</w:t>
      </w:r>
    </w:p>
    <w:p w14:paraId="2D7002FF" w14:textId="77777777" w:rsidR="00D772B9" w:rsidRPr="00BA2A9C" w:rsidRDefault="00D772B9" w:rsidP="00634D82">
      <w:pPr>
        <w:pStyle w:val="Default"/>
        <w:rPr>
          <w:b/>
          <w:color w:val="auto"/>
          <w:sz w:val="22"/>
          <w:szCs w:val="22"/>
        </w:rPr>
      </w:pPr>
      <w:r w:rsidRPr="00CF774A">
        <w:rPr>
          <w:b/>
          <w:color w:val="auto"/>
          <w:sz w:val="22"/>
          <w:szCs w:val="22"/>
        </w:rPr>
        <w:tab/>
      </w:r>
    </w:p>
    <w:p w14:paraId="3D2FBD83" w14:textId="77777777" w:rsidR="00891A04" w:rsidRPr="00BA2A9C" w:rsidRDefault="00891A04" w:rsidP="00891A04">
      <w:pPr>
        <w:spacing w:before="60" w:after="60"/>
        <w:rPr>
          <w:rFonts w:cs="Arial"/>
          <w:bCs/>
          <w:i/>
          <w:color w:val="0000FF"/>
          <w:szCs w:val="22"/>
        </w:rPr>
      </w:pPr>
      <w:r w:rsidRPr="00BA2A9C">
        <w:rPr>
          <w:rFonts w:cs="Arial"/>
          <w:bCs/>
          <w:i/>
          <w:color w:val="0000FF"/>
          <w:szCs w:val="22"/>
        </w:rPr>
        <w:t>Environment: Dev for informal testing and QA for formal testing</w:t>
      </w:r>
    </w:p>
    <w:p w14:paraId="6B86325D" w14:textId="77777777" w:rsidR="00D772B9" w:rsidRPr="00BA2A9C" w:rsidRDefault="00D772B9" w:rsidP="00634D82">
      <w:pPr>
        <w:pStyle w:val="Default"/>
        <w:rPr>
          <w:b/>
          <w:color w:val="auto"/>
          <w:sz w:val="22"/>
          <w:szCs w:val="22"/>
        </w:rPr>
      </w:pPr>
    </w:p>
    <w:p w14:paraId="16470995" w14:textId="77777777" w:rsidR="00634D82" w:rsidRPr="00BA2A9C" w:rsidRDefault="00634D82" w:rsidP="00634D82">
      <w:pPr>
        <w:pStyle w:val="Default"/>
        <w:rPr>
          <w:color w:val="auto"/>
          <w:sz w:val="22"/>
          <w:szCs w:val="22"/>
        </w:rPr>
      </w:pPr>
      <w:r w:rsidRPr="00BA2A9C">
        <w:rPr>
          <w:color w:val="auto"/>
          <w:sz w:val="22"/>
          <w:szCs w:val="22"/>
        </w:rPr>
        <w:t xml:space="preserve">The OQ &amp; UAT test specifications </w:t>
      </w:r>
      <w:proofErr w:type="gramStart"/>
      <w:r w:rsidRPr="00BA2A9C">
        <w:rPr>
          <w:color w:val="auto"/>
          <w:sz w:val="22"/>
          <w:szCs w:val="22"/>
        </w:rPr>
        <w:t>shall be created, reviewed and approved before execution in PROTON test management tool</w:t>
      </w:r>
      <w:proofErr w:type="gramEnd"/>
      <w:r w:rsidRPr="00BA2A9C">
        <w:rPr>
          <w:color w:val="auto"/>
          <w:sz w:val="22"/>
          <w:szCs w:val="22"/>
        </w:rPr>
        <w:t xml:space="preserve"> and the execution shall be performed/approved &amp; results shall be stored within PROTON.</w:t>
      </w:r>
    </w:p>
    <w:p w14:paraId="3E474CE8" w14:textId="77777777" w:rsidR="00634D82" w:rsidRPr="00BA2A9C" w:rsidRDefault="00634D82" w:rsidP="00634D82">
      <w:pPr>
        <w:pStyle w:val="Default"/>
        <w:rPr>
          <w:color w:val="auto"/>
          <w:sz w:val="22"/>
          <w:szCs w:val="22"/>
          <w:highlight w:val="yellow"/>
        </w:rPr>
      </w:pPr>
    </w:p>
    <w:p w14:paraId="505E2776" w14:textId="77777777" w:rsidR="00213E3D" w:rsidRPr="00BA2A9C" w:rsidRDefault="00213E3D" w:rsidP="00213E3D">
      <w:pPr>
        <w:pStyle w:val="Default"/>
        <w:rPr>
          <w:color w:val="auto"/>
          <w:sz w:val="22"/>
          <w:szCs w:val="22"/>
        </w:rPr>
      </w:pPr>
      <w:r w:rsidRPr="00BA2A9C">
        <w:rPr>
          <w:color w:val="auto"/>
          <w:sz w:val="22"/>
          <w:szCs w:val="22"/>
        </w:rPr>
        <w:t xml:space="preserve">For this project, all test specifications </w:t>
      </w:r>
      <w:proofErr w:type="gramStart"/>
      <w:r w:rsidRPr="00BA2A9C">
        <w:rPr>
          <w:color w:val="auto"/>
          <w:sz w:val="22"/>
          <w:szCs w:val="22"/>
        </w:rPr>
        <w:t>will be documented</w:t>
      </w:r>
      <w:proofErr w:type="gramEnd"/>
      <w:r w:rsidRPr="00BA2A9C">
        <w:rPr>
          <w:color w:val="auto"/>
          <w:sz w:val="22"/>
          <w:szCs w:val="22"/>
        </w:rPr>
        <w:t xml:space="preserve"> in the Proton tool. </w:t>
      </w:r>
    </w:p>
    <w:p w14:paraId="471CC923" w14:textId="77777777" w:rsidR="00213E3D" w:rsidRPr="00BA2A9C" w:rsidRDefault="00213E3D" w:rsidP="00213E3D">
      <w:pPr>
        <w:pStyle w:val="Default"/>
        <w:rPr>
          <w:color w:val="auto"/>
          <w:sz w:val="22"/>
          <w:szCs w:val="22"/>
        </w:rPr>
      </w:pPr>
      <w:r w:rsidRPr="00BA2A9C">
        <w:rPr>
          <w:color w:val="auto"/>
          <w:sz w:val="22"/>
          <w:szCs w:val="22"/>
        </w:rPr>
        <w:t>User requirements as well as functional requirements will also be loaded in the tool.</w:t>
      </w:r>
    </w:p>
    <w:p w14:paraId="365D1371" w14:textId="77777777" w:rsidR="00213E3D" w:rsidRPr="00BA2A9C" w:rsidRDefault="00213E3D" w:rsidP="00213E3D">
      <w:pPr>
        <w:pStyle w:val="Default"/>
        <w:rPr>
          <w:color w:val="auto"/>
          <w:sz w:val="22"/>
          <w:szCs w:val="22"/>
        </w:rPr>
      </w:pPr>
      <w:r w:rsidRPr="00BA2A9C">
        <w:rPr>
          <w:color w:val="auto"/>
          <w:sz w:val="22"/>
          <w:szCs w:val="22"/>
        </w:rPr>
        <w:t xml:space="preserve">Tests </w:t>
      </w:r>
      <w:proofErr w:type="gramStart"/>
      <w:r w:rsidRPr="00BA2A9C">
        <w:rPr>
          <w:color w:val="auto"/>
          <w:sz w:val="22"/>
          <w:szCs w:val="22"/>
        </w:rPr>
        <w:t>will be executed</w:t>
      </w:r>
      <w:proofErr w:type="gramEnd"/>
      <w:r w:rsidRPr="00BA2A9C">
        <w:rPr>
          <w:color w:val="auto"/>
          <w:sz w:val="22"/>
          <w:szCs w:val="22"/>
        </w:rPr>
        <w:t xml:space="preserve"> and the results documented in the </w:t>
      </w:r>
      <w:r w:rsidR="004C6DAF" w:rsidRPr="00BA2A9C">
        <w:rPr>
          <w:color w:val="auto"/>
          <w:sz w:val="22"/>
          <w:szCs w:val="22"/>
        </w:rPr>
        <w:t xml:space="preserve">Proton Tool </w:t>
      </w:r>
      <w:r w:rsidRPr="00BA2A9C">
        <w:rPr>
          <w:color w:val="auto"/>
          <w:sz w:val="22"/>
          <w:szCs w:val="22"/>
        </w:rPr>
        <w:t xml:space="preserve">itself. </w:t>
      </w:r>
    </w:p>
    <w:p w14:paraId="2BBF93B8" w14:textId="77777777" w:rsidR="00213E3D" w:rsidRPr="00BA2A9C" w:rsidRDefault="00213E3D" w:rsidP="00213E3D">
      <w:pPr>
        <w:pStyle w:val="Default"/>
        <w:rPr>
          <w:color w:val="auto"/>
          <w:sz w:val="22"/>
          <w:szCs w:val="22"/>
        </w:rPr>
      </w:pPr>
    </w:p>
    <w:p w14:paraId="6F92C020" w14:textId="77777777" w:rsidR="00213E3D" w:rsidRPr="00BA2A9C" w:rsidRDefault="00213E3D" w:rsidP="00213E3D">
      <w:pPr>
        <w:pStyle w:val="Default"/>
        <w:rPr>
          <w:color w:val="auto"/>
          <w:sz w:val="22"/>
          <w:szCs w:val="22"/>
        </w:rPr>
      </w:pPr>
      <w:r w:rsidRPr="00BA2A9C">
        <w:rPr>
          <w:color w:val="auto"/>
          <w:sz w:val="22"/>
          <w:szCs w:val="22"/>
        </w:rPr>
        <w:t xml:space="preserve">All defect/deviation </w:t>
      </w:r>
      <w:proofErr w:type="gramStart"/>
      <w:r w:rsidRPr="00BA2A9C">
        <w:rPr>
          <w:color w:val="auto"/>
          <w:sz w:val="22"/>
          <w:szCs w:val="22"/>
        </w:rPr>
        <w:t>will also be logged and tracked in the tool itself</w:t>
      </w:r>
      <w:proofErr w:type="gramEnd"/>
      <w:r w:rsidRPr="00BA2A9C">
        <w:rPr>
          <w:color w:val="auto"/>
          <w:sz w:val="22"/>
          <w:szCs w:val="22"/>
        </w:rPr>
        <w:t>.</w:t>
      </w:r>
    </w:p>
    <w:p w14:paraId="6BE173FF" w14:textId="77777777" w:rsidR="00634D82" w:rsidRPr="00BA2A9C" w:rsidRDefault="00634D82" w:rsidP="00634D82">
      <w:pPr>
        <w:pStyle w:val="Default"/>
        <w:rPr>
          <w:color w:val="auto"/>
          <w:sz w:val="22"/>
          <w:szCs w:val="22"/>
          <w:highlight w:val="yellow"/>
        </w:rPr>
      </w:pPr>
    </w:p>
    <w:p w14:paraId="432BFEE3" w14:textId="77777777" w:rsidR="00634D82" w:rsidRPr="00381C5E" w:rsidRDefault="00634D82" w:rsidP="00634D82">
      <w:pPr>
        <w:spacing w:before="60" w:after="60"/>
        <w:rPr>
          <w:rFonts w:cs="Arial"/>
          <w:sz w:val="22"/>
          <w:szCs w:val="22"/>
        </w:rPr>
      </w:pPr>
      <w:r w:rsidRPr="00381C5E">
        <w:rPr>
          <w:rFonts w:cs="Arial"/>
          <w:sz w:val="22"/>
          <w:szCs w:val="22"/>
        </w:rPr>
        <w:t>After completing the execution of the testing, all evidences will reside in the Proton tool, from test specification, to test execution, to defect lists and even traceability matrix.</w:t>
      </w:r>
    </w:p>
    <w:p w14:paraId="09DE310C" w14:textId="77777777" w:rsidR="00634D82" w:rsidRPr="00381C5E" w:rsidRDefault="00634D82" w:rsidP="00634D82">
      <w:pPr>
        <w:spacing w:before="60" w:after="60"/>
        <w:rPr>
          <w:rFonts w:cs="Arial"/>
          <w:sz w:val="22"/>
          <w:szCs w:val="22"/>
          <w:highlight w:val="yellow"/>
        </w:rPr>
      </w:pPr>
    </w:p>
    <w:p w14:paraId="2C0C4006" w14:textId="77777777" w:rsidR="00634D82" w:rsidRPr="00381C5E" w:rsidRDefault="00634D82" w:rsidP="00634D82">
      <w:pPr>
        <w:spacing w:before="60" w:after="60"/>
        <w:rPr>
          <w:rFonts w:cs="Arial"/>
          <w:sz w:val="22"/>
          <w:szCs w:val="22"/>
        </w:rPr>
      </w:pPr>
      <w:r w:rsidRPr="00381C5E">
        <w:rPr>
          <w:rFonts w:cs="Arial"/>
          <w:sz w:val="22"/>
          <w:szCs w:val="22"/>
        </w:rPr>
        <w:t>All team members involved in the testing, in Proton shall be trained on the tool.</w:t>
      </w:r>
    </w:p>
    <w:p w14:paraId="6D00F587" w14:textId="77777777" w:rsidR="00634D82" w:rsidRPr="00381C5E" w:rsidRDefault="00634D82" w:rsidP="00634D82">
      <w:pPr>
        <w:spacing w:before="60" w:after="60"/>
        <w:rPr>
          <w:rFonts w:cs="Arial"/>
          <w:sz w:val="22"/>
          <w:szCs w:val="22"/>
          <w:highlight w:val="yellow"/>
        </w:rPr>
      </w:pPr>
    </w:p>
    <w:p w14:paraId="58D82398" w14:textId="77777777" w:rsidR="00634D82" w:rsidRPr="00381C5E" w:rsidRDefault="00634D82" w:rsidP="00634D82">
      <w:pPr>
        <w:spacing w:before="60" w:after="60"/>
        <w:rPr>
          <w:rFonts w:cs="Arial"/>
          <w:sz w:val="22"/>
          <w:szCs w:val="22"/>
        </w:rPr>
      </w:pPr>
      <w:r w:rsidRPr="00381C5E">
        <w:rPr>
          <w:rFonts w:cs="Arial"/>
          <w:sz w:val="22"/>
          <w:szCs w:val="22"/>
        </w:rPr>
        <w:t xml:space="preserve">Informal testing </w:t>
      </w:r>
      <w:proofErr w:type="gramStart"/>
      <w:r w:rsidRPr="00381C5E">
        <w:rPr>
          <w:rFonts w:cs="Arial"/>
          <w:sz w:val="22"/>
          <w:szCs w:val="22"/>
        </w:rPr>
        <w:t>will be done</w:t>
      </w:r>
      <w:proofErr w:type="gramEnd"/>
      <w:r w:rsidRPr="00381C5E">
        <w:rPr>
          <w:rFonts w:cs="Arial"/>
          <w:sz w:val="22"/>
          <w:szCs w:val="22"/>
        </w:rPr>
        <w:t xml:space="preserve"> in the development environment.</w:t>
      </w:r>
    </w:p>
    <w:p w14:paraId="76DA5941" w14:textId="77777777" w:rsidR="00634D82" w:rsidRPr="00381C5E" w:rsidRDefault="00634D82" w:rsidP="00634D82">
      <w:pPr>
        <w:spacing w:before="60" w:after="60"/>
        <w:rPr>
          <w:rFonts w:cs="Arial"/>
          <w:sz w:val="22"/>
          <w:szCs w:val="22"/>
          <w:highlight w:val="yellow"/>
        </w:rPr>
      </w:pPr>
    </w:p>
    <w:p w14:paraId="319F070E" w14:textId="77777777" w:rsidR="00634D82" w:rsidRPr="00381C5E" w:rsidRDefault="00634D82" w:rsidP="00634D82">
      <w:pPr>
        <w:spacing w:before="60" w:after="60"/>
        <w:rPr>
          <w:rFonts w:cs="Arial"/>
          <w:sz w:val="22"/>
          <w:szCs w:val="22"/>
        </w:rPr>
      </w:pPr>
      <w:r w:rsidRPr="00381C5E">
        <w:rPr>
          <w:rFonts w:cs="Arial"/>
          <w:sz w:val="22"/>
          <w:szCs w:val="22"/>
        </w:rPr>
        <w:t xml:space="preserve">All teams need to agree on the usage of the test data in that any testing will naturally alter the test data files therefore coordination is essential. </w:t>
      </w:r>
    </w:p>
    <w:p w14:paraId="3CDE620D" w14:textId="77777777" w:rsidR="00634D82" w:rsidRPr="00381C5E" w:rsidRDefault="00634D82" w:rsidP="00634D82">
      <w:pPr>
        <w:spacing w:before="60" w:after="60"/>
        <w:rPr>
          <w:rFonts w:cs="Arial"/>
          <w:sz w:val="22"/>
          <w:szCs w:val="22"/>
          <w:highlight w:val="yellow"/>
        </w:rPr>
      </w:pPr>
    </w:p>
    <w:p w14:paraId="3A646EE1" w14:textId="77777777" w:rsidR="00634D82" w:rsidRPr="00381C5E" w:rsidRDefault="00634D82" w:rsidP="00634D82">
      <w:pPr>
        <w:spacing w:before="60" w:after="60"/>
        <w:rPr>
          <w:rFonts w:cs="Arial"/>
          <w:sz w:val="22"/>
          <w:szCs w:val="22"/>
        </w:rPr>
      </w:pPr>
      <w:r w:rsidRPr="00381C5E">
        <w:rPr>
          <w:rFonts w:cs="Arial"/>
          <w:sz w:val="22"/>
          <w:szCs w:val="22"/>
        </w:rPr>
        <w:t xml:space="preserve">All documented testing </w:t>
      </w:r>
      <w:proofErr w:type="gramStart"/>
      <w:r w:rsidRPr="00381C5E">
        <w:rPr>
          <w:rFonts w:cs="Arial"/>
          <w:sz w:val="22"/>
          <w:szCs w:val="22"/>
        </w:rPr>
        <w:t>will be done</w:t>
      </w:r>
      <w:proofErr w:type="gramEnd"/>
      <w:r w:rsidRPr="00381C5E">
        <w:rPr>
          <w:rFonts w:cs="Arial"/>
          <w:sz w:val="22"/>
          <w:szCs w:val="22"/>
        </w:rPr>
        <w:t xml:space="preserve"> in the QA environment.</w:t>
      </w:r>
    </w:p>
    <w:p w14:paraId="39FE85A1" w14:textId="77777777" w:rsidR="00FF5FC9" w:rsidRPr="00381C5E" w:rsidRDefault="00FF5FC9">
      <w:pPr>
        <w:rPr>
          <w:rFonts w:cs="Arial"/>
          <w:sz w:val="22"/>
          <w:szCs w:val="22"/>
        </w:rPr>
      </w:pPr>
    </w:p>
    <w:sectPr w:rsidR="00FF5FC9" w:rsidRPr="00381C5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Madakasira, Swaroop" w:date="2019-03-14T14:21:00Z" w:initials="MS">
    <w:p w14:paraId="59F02DAE" w14:textId="37239416" w:rsidR="00B106ED" w:rsidRDefault="00B106ED">
      <w:pPr>
        <w:pStyle w:val="CommentText"/>
      </w:pPr>
      <w:r>
        <w:rPr>
          <w:rStyle w:val="CommentReference"/>
        </w:rPr>
        <w:annotationRef/>
      </w:r>
      <w:r>
        <w:t>Should include the testing from MQ to API-GW as well</w:t>
      </w:r>
    </w:p>
  </w:comment>
  <w:comment w:id="17" w:author="Harb, Nidal (Ext)" w:date="2019-03-19T12:16:00Z" w:initials="HN(">
    <w:p w14:paraId="336C0B9C" w14:textId="20945572" w:rsidR="00C94EA5" w:rsidRDefault="00C94EA5">
      <w:pPr>
        <w:pStyle w:val="CommentText"/>
      </w:pPr>
      <w:r>
        <w:rPr>
          <w:rStyle w:val="CommentReference"/>
        </w:rPr>
        <w:annotationRef/>
      </w:r>
      <w:r>
        <w:t>The landing tables are filled through the API GW (in this case the SOAP call will insert the data in landing), then the workflow is triggered to fill the main tables and launch approvals.</w:t>
      </w:r>
      <w:r w:rsidR="00423D8E">
        <w:t xml:space="preserve"> Here I see you saying workflow is triggered and then landing table is filled. It is not the case. Landing table is the entry point.</w:t>
      </w:r>
    </w:p>
  </w:comment>
  <w:comment w:id="20" w:author="Madakasira, Swaroop" w:date="2019-03-14T16:28:00Z" w:initials="MS">
    <w:p w14:paraId="0B878E07" w14:textId="7B8C3B7C" w:rsidR="005F6EFD" w:rsidRDefault="005F6EFD">
      <w:pPr>
        <w:pStyle w:val="CommentText"/>
      </w:pPr>
      <w:r>
        <w:rPr>
          <w:rStyle w:val="CommentReference"/>
        </w:rPr>
        <w:annotationRef/>
      </w:r>
      <w:r>
        <w:t>@</w:t>
      </w:r>
      <w:proofErr w:type="spellStart"/>
      <w:r>
        <w:t>Niadal</w:t>
      </w:r>
      <w:proofErr w:type="spellEnd"/>
      <w:r>
        <w:t xml:space="preserve">: During this process, will there be any records written to the landing tables? I don’t think so, but </w:t>
      </w:r>
      <w:proofErr w:type="spellStart"/>
      <w:r>
        <w:t>pls</w:t>
      </w:r>
      <w:proofErr w:type="spellEnd"/>
      <w:r>
        <w:t xml:space="preserve"> confirm</w:t>
      </w:r>
    </w:p>
  </w:comment>
  <w:comment w:id="21" w:author="Harb, Nidal (Ext)" w:date="2019-03-19T12:18:00Z" w:initials="HN(">
    <w:p w14:paraId="2827609C" w14:textId="1BEDA5E5" w:rsidR="00C94EA5" w:rsidRDefault="00C94EA5">
      <w:pPr>
        <w:pStyle w:val="CommentText"/>
      </w:pPr>
      <w:r>
        <w:rPr>
          <w:rStyle w:val="CommentReference"/>
        </w:rPr>
        <w:annotationRef/>
      </w:r>
      <w:r>
        <w:t>As mentioned in my comment above. Impact will be dealing with landing tables and not main tables. So when they want to create Clinical Personnel, they will fill data in Landing, which will trigger workflow to fill main tables and launch approvals.</w:t>
      </w:r>
    </w:p>
  </w:comment>
  <w:comment w:id="39" w:author="Harb, Nidal (Ext)" w:date="2019-03-19T12:19:00Z" w:initials="HN(">
    <w:p w14:paraId="07020974" w14:textId="063D1B8F" w:rsidR="00C94EA5" w:rsidRDefault="00C94EA5">
      <w:pPr>
        <w:pStyle w:val="CommentText"/>
      </w:pPr>
      <w:r>
        <w:rPr>
          <w:rStyle w:val="CommentReference"/>
        </w:rPr>
        <w:annotationRef/>
      </w:r>
      <w:r>
        <w:t>Could also be Postman, not necessary SOAP UI. Depends on the APIs provided by API GW team</w:t>
      </w:r>
    </w:p>
  </w:comment>
  <w:comment w:id="40" w:author="Harb, Nidal (Ext)" w:date="2019-03-19T12:20:00Z" w:initials="HN(">
    <w:p w14:paraId="2DEAAAD0" w14:textId="118224DB" w:rsidR="00423D8E" w:rsidRDefault="00423D8E">
      <w:pPr>
        <w:pStyle w:val="CommentText"/>
      </w:pPr>
      <w:r>
        <w:rPr>
          <w:rStyle w:val="CommentReference"/>
        </w:rPr>
        <w:annotationRef/>
      </w:r>
      <w:r>
        <w:t>Do you mean the steps in end to end validation? I disagree as for Site no external source will currently push data. The end to end validation should be only about triggering workflow from EBX (creation/update)</w:t>
      </w:r>
      <w:proofErr w:type="gramStart"/>
      <w:r>
        <w:t>,.</w:t>
      </w:r>
      <w:proofErr w:type="gramEnd"/>
      <w:r>
        <w:t>After workflow is completed, MDM will push data to Boomi. Then we assume that record is created in Impact, so impact will insert in Remote Keys. The use of landing tables is currently restricted to MySite creating/updating clinical Personnel. Also landing tables will be used for Bulk import from excel. User will import records in an excel having the format of landing table, then this will trigger workflow to bulk review/approve the items. This import approach is applicable for both entities.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F02DAE" w15:done="1"/>
  <w15:commentEx w15:paraId="336C0B9C" w15:done="0"/>
  <w15:commentEx w15:paraId="0B878E07" w15:done="0"/>
  <w15:commentEx w15:paraId="2827609C" w15:paraIdParent="0B878E07" w15:done="0"/>
  <w15:commentEx w15:paraId="07020974" w15:done="0"/>
  <w15:commentEx w15:paraId="2DEAAAD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ews Gothic MT">
    <w:panose1 w:val="020B0503020103020203"/>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abon">
    <w:panose1 w:val="020206020602000202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0260B"/>
    <w:multiLevelType w:val="hybridMultilevel"/>
    <w:tmpl w:val="77986708"/>
    <w:lvl w:ilvl="0" w:tplc="99FAA3E0">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3C0632"/>
    <w:multiLevelType w:val="hybridMultilevel"/>
    <w:tmpl w:val="A830A670"/>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1C76132E"/>
    <w:multiLevelType w:val="hybridMultilevel"/>
    <w:tmpl w:val="0D20F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123D74"/>
    <w:multiLevelType w:val="hybridMultilevel"/>
    <w:tmpl w:val="AA4A71C2"/>
    <w:lvl w:ilvl="0" w:tplc="05BEADE8">
      <w:start w:val="1"/>
      <w:numFmt w:val="decimal"/>
      <w:lvlText w:val="%1."/>
      <w:lvlJc w:val="left"/>
      <w:pPr>
        <w:ind w:left="1080" w:hanging="360"/>
      </w:pPr>
      <w:rPr>
        <w:rFonts w:hint="default"/>
      </w:rPr>
    </w:lvl>
    <w:lvl w:ilvl="1" w:tplc="7FFA3B58">
      <w:numFmt w:val="bullet"/>
      <w:lvlText w:val="-"/>
      <w:lvlJc w:val="left"/>
      <w:pPr>
        <w:ind w:left="1800" w:hanging="360"/>
      </w:pPr>
      <w:rPr>
        <w:rFonts w:ascii="Arial" w:eastAsia="Times New Roman" w:hAnsi="Arial" w:cs="Aria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E9676CB"/>
    <w:multiLevelType w:val="hybridMultilevel"/>
    <w:tmpl w:val="8AA2E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565116"/>
    <w:multiLevelType w:val="hybridMultilevel"/>
    <w:tmpl w:val="E63E7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7069F5"/>
    <w:multiLevelType w:val="multilevel"/>
    <w:tmpl w:val="52E232B2"/>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715310"/>
    <w:multiLevelType w:val="hybridMultilevel"/>
    <w:tmpl w:val="2F1CB4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B572CAB"/>
    <w:multiLevelType w:val="multilevel"/>
    <w:tmpl w:val="BC50C7A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3EC67E7E"/>
    <w:multiLevelType w:val="hybridMultilevel"/>
    <w:tmpl w:val="5D2254B6"/>
    <w:lvl w:ilvl="0" w:tplc="9CC4B620">
      <w:start w:val="3"/>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4B47F7C"/>
    <w:multiLevelType w:val="hybridMultilevel"/>
    <w:tmpl w:val="0DA2557A"/>
    <w:lvl w:ilvl="0" w:tplc="9CC4B620">
      <w:start w:val="3"/>
      <w:numFmt w:val="bullet"/>
      <w:lvlText w:val="-"/>
      <w:lvlJc w:val="left"/>
      <w:pPr>
        <w:ind w:left="2520" w:hanging="360"/>
      </w:pPr>
      <w:rPr>
        <w:rFonts w:ascii="Arial" w:eastAsia="Times New Roman" w:hAnsi="Arial" w:cs="Aria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5383EC3"/>
    <w:multiLevelType w:val="hybridMultilevel"/>
    <w:tmpl w:val="24AE8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7A7F17"/>
    <w:multiLevelType w:val="multilevel"/>
    <w:tmpl w:val="52E232B2"/>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82B7D61"/>
    <w:multiLevelType w:val="hybridMultilevel"/>
    <w:tmpl w:val="A4EA339E"/>
    <w:lvl w:ilvl="0" w:tplc="05BEADE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982CB4"/>
    <w:multiLevelType w:val="hybridMultilevel"/>
    <w:tmpl w:val="6BD8DDCE"/>
    <w:lvl w:ilvl="0" w:tplc="00BC931E">
      <w:start w:val="20"/>
      <w:numFmt w:val="bullet"/>
      <w:lvlText w:val=""/>
      <w:lvlJc w:val="left"/>
      <w:pPr>
        <w:ind w:left="720" w:hanging="360"/>
      </w:pPr>
      <w:rPr>
        <w:rFonts w:ascii="Symbol" w:eastAsia="Times New Roman" w:hAnsi="Symbo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D85AB9"/>
    <w:multiLevelType w:val="multilevel"/>
    <w:tmpl w:val="AB8A47B6"/>
    <w:lvl w:ilvl="0">
      <w:start w:val="1"/>
      <w:numFmt w:val="decimal"/>
      <w:pStyle w:val="Heading1"/>
      <w:lvlText w:val="%1."/>
      <w:lvlJc w:val="left"/>
      <w:pPr>
        <w:tabs>
          <w:tab w:val="num" w:pos="1152"/>
        </w:tabs>
        <w:ind w:left="1152" w:hanging="432"/>
      </w:pPr>
      <w:rPr>
        <w:rFonts w:hint="default"/>
      </w:rPr>
    </w:lvl>
    <w:lvl w:ilvl="1">
      <w:start w:val="1"/>
      <w:numFmt w:val="decimal"/>
      <w:pStyle w:val="Heading2"/>
      <w:lvlText w:val="%1.%2"/>
      <w:lvlJc w:val="left"/>
      <w:pPr>
        <w:tabs>
          <w:tab w:val="num" w:pos="445"/>
        </w:tabs>
        <w:ind w:left="445" w:hanging="576"/>
      </w:pPr>
      <w:rPr>
        <w:rFonts w:hint="default"/>
      </w:rPr>
    </w:lvl>
    <w:lvl w:ilvl="2">
      <w:start w:val="1"/>
      <w:numFmt w:val="decimal"/>
      <w:pStyle w:val="Heading3"/>
      <w:lvlText w:val="%1.%2.%3"/>
      <w:lvlJc w:val="left"/>
      <w:pPr>
        <w:tabs>
          <w:tab w:val="num" w:pos="589"/>
        </w:tabs>
        <w:ind w:left="589" w:hanging="720"/>
      </w:pPr>
      <w:rPr>
        <w:rFonts w:hint="default"/>
      </w:rPr>
    </w:lvl>
    <w:lvl w:ilvl="3">
      <w:start w:val="1"/>
      <w:numFmt w:val="decimal"/>
      <w:pStyle w:val="Heading4"/>
      <w:lvlText w:val="%1.%2.%3.%4"/>
      <w:lvlJc w:val="left"/>
      <w:pPr>
        <w:tabs>
          <w:tab w:val="num" w:pos="1017"/>
        </w:tabs>
        <w:ind w:left="1017" w:hanging="864"/>
      </w:pPr>
      <w:rPr>
        <w:rFonts w:hint="default"/>
      </w:rPr>
    </w:lvl>
    <w:lvl w:ilvl="4">
      <w:start w:val="1"/>
      <w:numFmt w:val="decimal"/>
      <w:pStyle w:val="Heading5"/>
      <w:lvlText w:val="%1.%2.%3.%4.%5"/>
      <w:lvlJc w:val="left"/>
      <w:pPr>
        <w:tabs>
          <w:tab w:val="num" w:pos="877"/>
        </w:tabs>
        <w:ind w:left="877" w:hanging="1008"/>
      </w:pPr>
      <w:rPr>
        <w:rFonts w:hint="default"/>
      </w:rPr>
    </w:lvl>
    <w:lvl w:ilvl="5">
      <w:start w:val="1"/>
      <w:numFmt w:val="decimal"/>
      <w:pStyle w:val="Heading6"/>
      <w:lvlText w:val="%1.%2.%3.%4.%5.%6"/>
      <w:lvlJc w:val="left"/>
      <w:pPr>
        <w:tabs>
          <w:tab w:val="num" w:pos="1021"/>
        </w:tabs>
        <w:ind w:left="1021" w:hanging="1152"/>
      </w:pPr>
      <w:rPr>
        <w:rFonts w:hint="default"/>
      </w:rPr>
    </w:lvl>
    <w:lvl w:ilvl="6">
      <w:start w:val="1"/>
      <w:numFmt w:val="decimal"/>
      <w:pStyle w:val="Heading7"/>
      <w:lvlText w:val="%1.%2.%3.%4.%5.%6.%7"/>
      <w:lvlJc w:val="left"/>
      <w:pPr>
        <w:tabs>
          <w:tab w:val="num" w:pos="1165"/>
        </w:tabs>
        <w:ind w:left="1165" w:hanging="1296"/>
      </w:pPr>
      <w:rPr>
        <w:rFonts w:hint="default"/>
      </w:rPr>
    </w:lvl>
    <w:lvl w:ilvl="7">
      <w:start w:val="1"/>
      <w:numFmt w:val="decimal"/>
      <w:pStyle w:val="Heading8"/>
      <w:lvlText w:val="%1.%2.%3.%4.%5.%6.%7.%8"/>
      <w:lvlJc w:val="left"/>
      <w:pPr>
        <w:tabs>
          <w:tab w:val="num" w:pos="1309"/>
        </w:tabs>
        <w:ind w:left="1309" w:hanging="1440"/>
      </w:pPr>
      <w:rPr>
        <w:rFonts w:hint="default"/>
      </w:rPr>
    </w:lvl>
    <w:lvl w:ilvl="8">
      <w:start w:val="1"/>
      <w:numFmt w:val="decimal"/>
      <w:pStyle w:val="Heading9"/>
      <w:lvlText w:val="%1.%2.%3.%4.%5.%6.%7.%8.%9"/>
      <w:lvlJc w:val="left"/>
      <w:pPr>
        <w:tabs>
          <w:tab w:val="num" w:pos="1453"/>
        </w:tabs>
        <w:ind w:left="1453" w:hanging="1584"/>
      </w:pPr>
      <w:rPr>
        <w:rFonts w:hint="default"/>
      </w:rPr>
    </w:lvl>
  </w:abstractNum>
  <w:abstractNum w:abstractNumId="16" w15:restartNumberingAfterBreak="0">
    <w:nsid w:val="6A7A1E79"/>
    <w:multiLevelType w:val="hybridMultilevel"/>
    <w:tmpl w:val="E8360072"/>
    <w:lvl w:ilvl="0" w:tplc="0E0431C6">
      <w:start w:val="3"/>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7C10874"/>
    <w:multiLevelType w:val="hybridMultilevel"/>
    <w:tmpl w:val="F522A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444625"/>
    <w:multiLevelType w:val="multilevel"/>
    <w:tmpl w:val="52E232B2"/>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C686AA5"/>
    <w:multiLevelType w:val="multilevel"/>
    <w:tmpl w:val="52E232B2"/>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5"/>
  </w:num>
  <w:num w:numId="3">
    <w:abstractNumId w:val="1"/>
  </w:num>
  <w:num w:numId="4">
    <w:abstractNumId w:val="4"/>
  </w:num>
  <w:num w:numId="5">
    <w:abstractNumId w:val="3"/>
  </w:num>
  <w:num w:numId="6">
    <w:abstractNumId w:val="2"/>
  </w:num>
  <w:num w:numId="7">
    <w:abstractNumId w:val="7"/>
  </w:num>
  <w:num w:numId="8">
    <w:abstractNumId w:val="14"/>
  </w:num>
  <w:num w:numId="9">
    <w:abstractNumId w:val="0"/>
  </w:num>
  <w:num w:numId="10">
    <w:abstractNumId w:val="16"/>
  </w:num>
  <w:num w:numId="11">
    <w:abstractNumId w:val="9"/>
  </w:num>
  <w:num w:numId="12">
    <w:abstractNumId w:val="12"/>
  </w:num>
  <w:num w:numId="13">
    <w:abstractNumId w:val="6"/>
  </w:num>
  <w:num w:numId="14">
    <w:abstractNumId w:val="19"/>
  </w:num>
  <w:num w:numId="15">
    <w:abstractNumId w:val="18"/>
  </w:num>
  <w:num w:numId="16">
    <w:abstractNumId w:val="13"/>
  </w:num>
  <w:num w:numId="17">
    <w:abstractNumId w:val="10"/>
  </w:num>
  <w:num w:numId="18">
    <w:abstractNumId w:val="17"/>
  </w:num>
  <w:num w:numId="19">
    <w:abstractNumId w:val="5"/>
  </w:num>
  <w:num w:numId="20">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dakasira, Swaroop">
    <w15:presenceInfo w15:providerId="AD" w15:userId="S-1-5-21-220523388-1563985344-839522115-550637"/>
  </w15:person>
  <w15:person w15:author="Badiger, Mouneshwar (Ext)">
    <w15:presenceInfo w15:providerId="AD" w15:userId="S-1-5-21-329068152-854245398-839522115-1841252"/>
  </w15:person>
  <w15:person w15:author="Harb, Nidal (Ext)">
    <w15:presenceInfo w15:providerId="AD" w15:userId="S-1-5-21-329068152-854245398-839522115-18546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D82"/>
    <w:rsid w:val="000028BF"/>
    <w:rsid w:val="000056AC"/>
    <w:rsid w:val="00013624"/>
    <w:rsid w:val="00055251"/>
    <w:rsid w:val="000575E5"/>
    <w:rsid w:val="000B5465"/>
    <w:rsid w:val="000F0748"/>
    <w:rsid w:val="00126246"/>
    <w:rsid w:val="001F42FB"/>
    <w:rsid w:val="00213E3D"/>
    <w:rsid w:val="00234CF3"/>
    <w:rsid w:val="00290BE6"/>
    <w:rsid w:val="002E0DAF"/>
    <w:rsid w:val="002F1CB1"/>
    <w:rsid w:val="00306192"/>
    <w:rsid w:val="00322AE9"/>
    <w:rsid w:val="00330D9D"/>
    <w:rsid w:val="00366CB5"/>
    <w:rsid w:val="00375E56"/>
    <w:rsid w:val="00381C5E"/>
    <w:rsid w:val="003B417F"/>
    <w:rsid w:val="00410238"/>
    <w:rsid w:val="00423D8E"/>
    <w:rsid w:val="004312E5"/>
    <w:rsid w:val="0046073D"/>
    <w:rsid w:val="00462ADF"/>
    <w:rsid w:val="004C2B27"/>
    <w:rsid w:val="004C401D"/>
    <w:rsid w:val="004C4ABC"/>
    <w:rsid w:val="004C6DAF"/>
    <w:rsid w:val="004D0E76"/>
    <w:rsid w:val="004D3FAE"/>
    <w:rsid w:val="0050577A"/>
    <w:rsid w:val="005A74CB"/>
    <w:rsid w:val="005B5245"/>
    <w:rsid w:val="005C2C27"/>
    <w:rsid w:val="005C3CB1"/>
    <w:rsid w:val="005F6EFD"/>
    <w:rsid w:val="00634D82"/>
    <w:rsid w:val="00635859"/>
    <w:rsid w:val="006C180C"/>
    <w:rsid w:val="0071145C"/>
    <w:rsid w:val="00755626"/>
    <w:rsid w:val="007B0C07"/>
    <w:rsid w:val="007D6621"/>
    <w:rsid w:val="0087088F"/>
    <w:rsid w:val="008900E0"/>
    <w:rsid w:val="00891A04"/>
    <w:rsid w:val="00894D0E"/>
    <w:rsid w:val="008A0612"/>
    <w:rsid w:val="008A1817"/>
    <w:rsid w:val="008C4A15"/>
    <w:rsid w:val="008F1C14"/>
    <w:rsid w:val="00931A6B"/>
    <w:rsid w:val="00936CBC"/>
    <w:rsid w:val="00957D14"/>
    <w:rsid w:val="00963CF4"/>
    <w:rsid w:val="00980742"/>
    <w:rsid w:val="00991317"/>
    <w:rsid w:val="009E3D78"/>
    <w:rsid w:val="00B02A09"/>
    <w:rsid w:val="00B106ED"/>
    <w:rsid w:val="00B84B8F"/>
    <w:rsid w:val="00BA2A9C"/>
    <w:rsid w:val="00BB45AB"/>
    <w:rsid w:val="00C234E1"/>
    <w:rsid w:val="00C461C7"/>
    <w:rsid w:val="00C94EA5"/>
    <w:rsid w:val="00CF774A"/>
    <w:rsid w:val="00D2356D"/>
    <w:rsid w:val="00D345EA"/>
    <w:rsid w:val="00D4187F"/>
    <w:rsid w:val="00D573C4"/>
    <w:rsid w:val="00D743CF"/>
    <w:rsid w:val="00D772B9"/>
    <w:rsid w:val="00DC607D"/>
    <w:rsid w:val="00E070A1"/>
    <w:rsid w:val="00E15FAC"/>
    <w:rsid w:val="00E31222"/>
    <w:rsid w:val="00E5318B"/>
    <w:rsid w:val="00E618B7"/>
    <w:rsid w:val="00E62A09"/>
    <w:rsid w:val="00EA48EC"/>
    <w:rsid w:val="00F31F85"/>
    <w:rsid w:val="00F5222C"/>
    <w:rsid w:val="00F60664"/>
    <w:rsid w:val="00FE0812"/>
    <w:rsid w:val="00FF5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A82EC"/>
  <w15:chartTrackingRefBased/>
  <w15:docId w15:val="{C18FDE4E-0155-4E5E-BA77-3E73EEDC2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4D82"/>
    <w:pPr>
      <w:spacing w:after="0" w:line="240" w:lineRule="auto"/>
      <w:jc w:val="both"/>
    </w:pPr>
    <w:rPr>
      <w:rFonts w:eastAsia="Times New Roman" w:cs="Times New Roman"/>
      <w:szCs w:val="16"/>
      <w:lang w:val="en-GB"/>
    </w:rPr>
  </w:style>
  <w:style w:type="paragraph" w:styleId="Heading1">
    <w:name w:val="heading 1"/>
    <w:aliases w:val="ASAPHeading 1"/>
    <w:basedOn w:val="Normal"/>
    <w:next w:val="Normal"/>
    <w:link w:val="Heading1Char"/>
    <w:autoRedefine/>
    <w:qFormat/>
    <w:rsid w:val="00634D82"/>
    <w:pPr>
      <w:keepNext/>
      <w:numPr>
        <w:numId w:val="2"/>
      </w:numPr>
      <w:tabs>
        <w:tab w:val="clear" w:pos="1152"/>
        <w:tab w:val="num" w:pos="432"/>
      </w:tabs>
      <w:spacing w:before="360" w:after="120"/>
      <w:ind w:left="432"/>
      <w:outlineLvl w:val="0"/>
    </w:pPr>
    <w:rPr>
      <w:rFonts w:cs="Arial"/>
      <w:b/>
      <w:sz w:val="28"/>
      <w:lang w:val="en-US"/>
    </w:rPr>
  </w:style>
  <w:style w:type="paragraph" w:styleId="Heading2">
    <w:name w:val="heading 2"/>
    <w:aliases w:val="Activity,H2,Chapter Title,ASAPHeading 2"/>
    <w:basedOn w:val="Normal"/>
    <w:next w:val="Normal"/>
    <w:link w:val="Heading2Char"/>
    <w:qFormat/>
    <w:rsid w:val="00634D82"/>
    <w:pPr>
      <w:numPr>
        <w:ilvl w:val="1"/>
        <w:numId w:val="2"/>
      </w:numPr>
      <w:tabs>
        <w:tab w:val="clear" w:pos="445"/>
        <w:tab w:val="num" w:pos="1296"/>
      </w:tabs>
      <w:spacing w:before="240" w:after="120"/>
      <w:ind w:left="1296"/>
      <w:outlineLvl w:val="1"/>
    </w:pPr>
    <w:rPr>
      <w:b/>
      <w:sz w:val="24"/>
      <w:lang w:val="de-CH"/>
    </w:rPr>
  </w:style>
  <w:style w:type="paragraph" w:styleId="Heading3">
    <w:name w:val="heading 3"/>
    <w:aliases w:val="ASAPHeading 3,H3,Map"/>
    <w:basedOn w:val="Normal"/>
    <w:next w:val="Normal"/>
    <w:link w:val="Heading3Char"/>
    <w:qFormat/>
    <w:rsid w:val="00634D82"/>
    <w:pPr>
      <w:numPr>
        <w:ilvl w:val="2"/>
        <w:numId w:val="2"/>
      </w:numPr>
      <w:tabs>
        <w:tab w:val="clear" w:pos="589"/>
        <w:tab w:val="num" w:pos="720"/>
      </w:tabs>
      <w:spacing w:before="240" w:after="120"/>
      <w:ind w:left="720"/>
      <w:outlineLvl w:val="2"/>
    </w:pPr>
    <w:rPr>
      <w:b/>
      <w:sz w:val="22"/>
    </w:rPr>
  </w:style>
  <w:style w:type="paragraph" w:styleId="Heading4">
    <w:name w:val="heading 4"/>
    <w:aliases w:val="ASAPHeading 4"/>
    <w:basedOn w:val="Normal"/>
    <w:next w:val="Normal"/>
    <w:link w:val="Heading4Char"/>
    <w:qFormat/>
    <w:rsid w:val="00634D82"/>
    <w:pPr>
      <w:keepNext/>
      <w:numPr>
        <w:ilvl w:val="3"/>
        <w:numId w:val="2"/>
      </w:numPr>
      <w:tabs>
        <w:tab w:val="clear" w:pos="1017"/>
        <w:tab w:val="num" w:pos="864"/>
      </w:tabs>
      <w:spacing w:before="240" w:after="120"/>
      <w:ind w:left="864"/>
      <w:outlineLvl w:val="3"/>
    </w:pPr>
    <w:rPr>
      <w:rFonts w:ascii="News Gothic MT" w:hAnsi="News Gothic MT"/>
    </w:rPr>
  </w:style>
  <w:style w:type="paragraph" w:styleId="Heading5">
    <w:name w:val="heading 5"/>
    <w:aliases w:val="ASAPHeading 5"/>
    <w:basedOn w:val="Normal"/>
    <w:next w:val="Normal"/>
    <w:link w:val="Heading5Char"/>
    <w:qFormat/>
    <w:rsid w:val="00634D82"/>
    <w:pPr>
      <w:numPr>
        <w:ilvl w:val="4"/>
        <w:numId w:val="2"/>
      </w:numPr>
      <w:tabs>
        <w:tab w:val="clear" w:pos="877"/>
        <w:tab w:val="num" w:pos="1008"/>
      </w:tabs>
      <w:spacing w:after="120"/>
      <w:ind w:left="1008"/>
      <w:outlineLvl w:val="4"/>
    </w:pPr>
    <w:rPr>
      <w:rFonts w:ascii="News Gothic MT" w:hAnsi="News Gothic MT"/>
      <w:smallCaps/>
    </w:rPr>
  </w:style>
  <w:style w:type="paragraph" w:styleId="Heading6">
    <w:name w:val="heading 6"/>
    <w:aliases w:val="ASAPHeading 6"/>
    <w:basedOn w:val="Normal"/>
    <w:next w:val="Normal"/>
    <w:link w:val="Heading6Char"/>
    <w:qFormat/>
    <w:rsid w:val="00634D82"/>
    <w:pPr>
      <w:numPr>
        <w:ilvl w:val="5"/>
        <w:numId w:val="2"/>
      </w:numPr>
      <w:tabs>
        <w:tab w:val="clear" w:pos="1021"/>
        <w:tab w:val="num" w:pos="1152"/>
      </w:tabs>
      <w:spacing w:after="120"/>
      <w:ind w:left="1152"/>
      <w:outlineLvl w:val="5"/>
    </w:pPr>
    <w:rPr>
      <w:rFonts w:ascii="News Gothic MT" w:hAnsi="News Gothic MT"/>
      <w:u w:val="single"/>
    </w:rPr>
  </w:style>
  <w:style w:type="paragraph" w:styleId="Heading7">
    <w:name w:val="heading 7"/>
    <w:aliases w:val="ASAPHeading 7"/>
    <w:basedOn w:val="Normal"/>
    <w:next w:val="Normal"/>
    <w:link w:val="Heading7Char"/>
    <w:qFormat/>
    <w:rsid w:val="00634D82"/>
    <w:pPr>
      <w:numPr>
        <w:ilvl w:val="6"/>
        <w:numId w:val="2"/>
      </w:numPr>
      <w:tabs>
        <w:tab w:val="clear" w:pos="1165"/>
        <w:tab w:val="num" w:pos="1296"/>
      </w:tabs>
      <w:spacing w:after="120"/>
      <w:ind w:left="1296"/>
      <w:outlineLvl w:val="6"/>
    </w:pPr>
    <w:rPr>
      <w:rFonts w:ascii="News Gothic MT" w:hAnsi="News Gothic MT"/>
      <w:i/>
    </w:rPr>
  </w:style>
  <w:style w:type="paragraph" w:styleId="Heading8">
    <w:name w:val="heading 8"/>
    <w:aliases w:val="ASAPHeading 8"/>
    <w:basedOn w:val="Normal"/>
    <w:next w:val="Normal"/>
    <w:link w:val="Heading8Char"/>
    <w:qFormat/>
    <w:rsid w:val="00634D82"/>
    <w:pPr>
      <w:numPr>
        <w:ilvl w:val="7"/>
        <w:numId w:val="2"/>
      </w:numPr>
      <w:tabs>
        <w:tab w:val="clear" w:pos="1309"/>
        <w:tab w:val="num" w:pos="1440"/>
      </w:tabs>
      <w:spacing w:after="120"/>
      <w:ind w:left="1440"/>
      <w:outlineLvl w:val="7"/>
    </w:pPr>
    <w:rPr>
      <w:rFonts w:ascii="News Gothic MT" w:hAnsi="News Gothic MT"/>
      <w:i/>
    </w:rPr>
  </w:style>
  <w:style w:type="paragraph" w:styleId="Heading9">
    <w:name w:val="heading 9"/>
    <w:aliases w:val="ASAPHeading 9"/>
    <w:basedOn w:val="Normal"/>
    <w:next w:val="Normal"/>
    <w:link w:val="Heading9Char"/>
    <w:qFormat/>
    <w:rsid w:val="00634D82"/>
    <w:pPr>
      <w:numPr>
        <w:ilvl w:val="8"/>
        <w:numId w:val="2"/>
      </w:numPr>
      <w:tabs>
        <w:tab w:val="clear" w:pos="1453"/>
        <w:tab w:val="num" w:pos="1584"/>
      </w:tabs>
      <w:spacing w:after="120"/>
      <w:ind w:left="1584"/>
      <w:outlineLvl w:val="8"/>
    </w:pPr>
    <w:rPr>
      <w:rFonts w:ascii="News Gothic MT" w:hAnsi="News Gothic MT"/>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SAPHeading 1 Char"/>
    <w:basedOn w:val="DefaultParagraphFont"/>
    <w:link w:val="Heading1"/>
    <w:rsid w:val="00634D82"/>
    <w:rPr>
      <w:rFonts w:eastAsia="Times New Roman"/>
      <w:b/>
      <w:sz w:val="28"/>
      <w:szCs w:val="16"/>
    </w:rPr>
  </w:style>
  <w:style w:type="character" w:customStyle="1" w:styleId="Heading2Char">
    <w:name w:val="Heading 2 Char"/>
    <w:aliases w:val="Activity Char,H2 Char,Chapter Title Char,ASAPHeading 2 Char"/>
    <w:basedOn w:val="DefaultParagraphFont"/>
    <w:link w:val="Heading2"/>
    <w:rsid w:val="00634D82"/>
    <w:rPr>
      <w:rFonts w:eastAsia="Times New Roman" w:cs="Times New Roman"/>
      <w:b/>
      <w:sz w:val="24"/>
      <w:szCs w:val="16"/>
      <w:lang w:val="de-CH"/>
    </w:rPr>
  </w:style>
  <w:style w:type="character" w:customStyle="1" w:styleId="Heading3Char">
    <w:name w:val="Heading 3 Char"/>
    <w:aliases w:val="ASAPHeading 3 Char,H3 Char,Map Char"/>
    <w:basedOn w:val="DefaultParagraphFont"/>
    <w:link w:val="Heading3"/>
    <w:rsid w:val="00634D82"/>
    <w:rPr>
      <w:rFonts w:eastAsia="Times New Roman" w:cs="Times New Roman"/>
      <w:b/>
      <w:sz w:val="22"/>
      <w:szCs w:val="16"/>
      <w:lang w:val="en-GB"/>
    </w:rPr>
  </w:style>
  <w:style w:type="character" w:customStyle="1" w:styleId="Heading4Char">
    <w:name w:val="Heading 4 Char"/>
    <w:aliases w:val="ASAPHeading 4 Char"/>
    <w:basedOn w:val="DefaultParagraphFont"/>
    <w:link w:val="Heading4"/>
    <w:rsid w:val="00634D82"/>
    <w:rPr>
      <w:rFonts w:ascii="News Gothic MT" w:eastAsia="Times New Roman" w:hAnsi="News Gothic MT" w:cs="Times New Roman"/>
      <w:szCs w:val="16"/>
      <w:lang w:val="en-GB"/>
    </w:rPr>
  </w:style>
  <w:style w:type="character" w:customStyle="1" w:styleId="Heading5Char">
    <w:name w:val="Heading 5 Char"/>
    <w:aliases w:val="ASAPHeading 5 Char"/>
    <w:basedOn w:val="DefaultParagraphFont"/>
    <w:link w:val="Heading5"/>
    <w:rsid w:val="00634D82"/>
    <w:rPr>
      <w:rFonts w:ascii="News Gothic MT" w:eastAsia="Times New Roman" w:hAnsi="News Gothic MT" w:cs="Times New Roman"/>
      <w:smallCaps/>
      <w:szCs w:val="16"/>
      <w:lang w:val="en-GB"/>
    </w:rPr>
  </w:style>
  <w:style w:type="character" w:customStyle="1" w:styleId="Heading6Char">
    <w:name w:val="Heading 6 Char"/>
    <w:aliases w:val="ASAPHeading 6 Char"/>
    <w:basedOn w:val="DefaultParagraphFont"/>
    <w:link w:val="Heading6"/>
    <w:rsid w:val="00634D82"/>
    <w:rPr>
      <w:rFonts w:ascii="News Gothic MT" w:eastAsia="Times New Roman" w:hAnsi="News Gothic MT" w:cs="Times New Roman"/>
      <w:szCs w:val="16"/>
      <w:u w:val="single"/>
      <w:lang w:val="en-GB"/>
    </w:rPr>
  </w:style>
  <w:style w:type="character" w:customStyle="1" w:styleId="Heading7Char">
    <w:name w:val="Heading 7 Char"/>
    <w:aliases w:val="ASAPHeading 7 Char"/>
    <w:basedOn w:val="DefaultParagraphFont"/>
    <w:link w:val="Heading7"/>
    <w:rsid w:val="00634D82"/>
    <w:rPr>
      <w:rFonts w:ascii="News Gothic MT" w:eastAsia="Times New Roman" w:hAnsi="News Gothic MT" w:cs="Times New Roman"/>
      <w:i/>
      <w:szCs w:val="16"/>
      <w:lang w:val="en-GB"/>
    </w:rPr>
  </w:style>
  <w:style w:type="character" w:customStyle="1" w:styleId="Heading8Char">
    <w:name w:val="Heading 8 Char"/>
    <w:aliases w:val="ASAPHeading 8 Char"/>
    <w:basedOn w:val="DefaultParagraphFont"/>
    <w:link w:val="Heading8"/>
    <w:rsid w:val="00634D82"/>
    <w:rPr>
      <w:rFonts w:ascii="News Gothic MT" w:eastAsia="Times New Roman" w:hAnsi="News Gothic MT" w:cs="Times New Roman"/>
      <w:i/>
      <w:szCs w:val="16"/>
      <w:lang w:val="en-GB"/>
    </w:rPr>
  </w:style>
  <w:style w:type="character" w:customStyle="1" w:styleId="Heading9Char">
    <w:name w:val="Heading 9 Char"/>
    <w:aliases w:val="ASAPHeading 9 Char"/>
    <w:basedOn w:val="DefaultParagraphFont"/>
    <w:link w:val="Heading9"/>
    <w:rsid w:val="00634D82"/>
    <w:rPr>
      <w:rFonts w:ascii="News Gothic MT" w:eastAsia="Times New Roman" w:hAnsi="News Gothic MT" w:cs="Times New Roman"/>
      <w:i/>
      <w:szCs w:val="16"/>
      <w:lang w:val="en-GB"/>
    </w:rPr>
  </w:style>
  <w:style w:type="paragraph" w:styleId="Header">
    <w:name w:val="header"/>
    <w:basedOn w:val="Normal"/>
    <w:link w:val="HeaderChar"/>
    <w:rsid w:val="00634D82"/>
    <w:pPr>
      <w:tabs>
        <w:tab w:val="center" w:pos="4536"/>
        <w:tab w:val="right" w:pos="9072"/>
      </w:tabs>
    </w:pPr>
  </w:style>
  <w:style w:type="character" w:customStyle="1" w:styleId="HeaderChar">
    <w:name w:val="Header Char"/>
    <w:basedOn w:val="DefaultParagraphFont"/>
    <w:link w:val="Header"/>
    <w:rsid w:val="00634D82"/>
    <w:rPr>
      <w:rFonts w:eastAsia="Times New Roman" w:cs="Times New Roman"/>
      <w:szCs w:val="16"/>
      <w:lang w:val="en-GB"/>
    </w:rPr>
  </w:style>
  <w:style w:type="paragraph" w:styleId="TOC1">
    <w:name w:val="toc 1"/>
    <w:basedOn w:val="Normal"/>
    <w:next w:val="TOC2"/>
    <w:autoRedefine/>
    <w:uiPriority w:val="39"/>
    <w:rsid w:val="00634D82"/>
    <w:pPr>
      <w:tabs>
        <w:tab w:val="left" w:pos="403"/>
        <w:tab w:val="right" w:leader="dot" w:pos="9639"/>
      </w:tabs>
      <w:spacing w:before="120"/>
    </w:pPr>
    <w:rPr>
      <w:bCs/>
      <w:caps/>
      <w:szCs w:val="20"/>
    </w:rPr>
  </w:style>
  <w:style w:type="paragraph" w:styleId="TOC2">
    <w:name w:val="toc 2"/>
    <w:basedOn w:val="Normal"/>
    <w:next w:val="Normal"/>
    <w:autoRedefine/>
    <w:uiPriority w:val="39"/>
    <w:rsid w:val="00634D82"/>
    <w:pPr>
      <w:tabs>
        <w:tab w:val="left" w:pos="799"/>
        <w:tab w:val="right" w:leader="dot" w:pos="9639"/>
      </w:tabs>
      <w:spacing w:before="60"/>
      <w:ind w:left="198"/>
    </w:pPr>
    <w:rPr>
      <w:smallCaps/>
      <w:szCs w:val="20"/>
    </w:rPr>
  </w:style>
  <w:style w:type="paragraph" w:styleId="TOC3">
    <w:name w:val="toc 3"/>
    <w:basedOn w:val="Normal"/>
    <w:next w:val="Normal"/>
    <w:autoRedefine/>
    <w:uiPriority w:val="39"/>
    <w:rsid w:val="00634D82"/>
    <w:pPr>
      <w:tabs>
        <w:tab w:val="left" w:pos="1196"/>
        <w:tab w:val="right" w:leader="dot" w:pos="9639"/>
      </w:tabs>
      <w:ind w:left="403"/>
    </w:pPr>
  </w:style>
  <w:style w:type="character" w:styleId="Hyperlink">
    <w:name w:val="Hyperlink"/>
    <w:uiPriority w:val="99"/>
    <w:rsid w:val="00634D82"/>
    <w:rPr>
      <w:rFonts w:ascii="Arial" w:hAnsi="Arial" w:cs="Verdana"/>
      <w:color w:val="0000FF"/>
      <w:u w:val="single"/>
      <w:lang w:val="en-US" w:eastAsia="en-US" w:bidi="ar-SA"/>
    </w:rPr>
  </w:style>
  <w:style w:type="paragraph" w:styleId="ListParagraph">
    <w:name w:val="List Paragraph"/>
    <w:basedOn w:val="Normal"/>
    <w:uiPriority w:val="34"/>
    <w:qFormat/>
    <w:rsid w:val="00634D82"/>
    <w:pPr>
      <w:ind w:left="720"/>
      <w:contextualSpacing/>
      <w:jc w:val="left"/>
    </w:pPr>
    <w:rPr>
      <w:rFonts w:ascii="Sabon" w:hAnsi="Sabon"/>
      <w:sz w:val="22"/>
      <w:szCs w:val="20"/>
      <w:lang w:val="en-US"/>
    </w:rPr>
  </w:style>
  <w:style w:type="paragraph" w:customStyle="1" w:styleId="Default">
    <w:name w:val="Default"/>
    <w:rsid w:val="00634D82"/>
    <w:pPr>
      <w:autoSpaceDE w:val="0"/>
      <w:autoSpaceDN w:val="0"/>
      <w:adjustRightInd w:val="0"/>
      <w:spacing w:after="0" w:line="240" w:lineRule="auto"/>
    </w:pPr>
    <w:rPr>
      <w:rFonts w:eastAsia="Times New Roman"/>
      <w:color w:val="000000"/>
      <w:sz w:val="24"/>
      <w:szCs w:val="24"/>
    </w:rPr>
  </w:style>
  <w:style w:type="character" w:styleId="CommentReference">
    <w:name w:val="annotation reference"/>
    <w:basedOn w:val="DefaultParagraphFont"/>
    <w:uiPriority w:val="99"/>
    <w:semiHidden/>
    <w:unhideWhenUsed/>
    <w:rsid w:val="00B106ED"/>
    <w:rPr>
      <w:sz w:val="16"/>
      <w:szCs w:val="16"/>
    </w:rPr>
  </w:style>
  <w:style w:type="paragraph" w:styleId="CommentText">
    <w:name w:val="annotation text"/>
    <w:basedOn w:val="Normal"/>
    <w:link w:val="CommentTextChar"/>
    <w:uiPriority w:val="99"/>
    <w:semiHidden/>
    <w:unhideWhenUsed/>
    <w:rsid w:val="00B106ED"/>
    <w:rPr>
      <w:szCs w:val="20"/>
    </w:rPr>
  </w:style>
  <w:style w:type="character" w:customStyle="1" w:styleId="CommentTextChar">
    <w:name w:val="Comment Text Char"/>
    <w:basedOn w:val="DefaultParagraphFont"/>
    <w:link w:val="CommentText"/>
    <w:uiPriority w:val="99"/>
    <w:semiHidden/>
    <w:rsid w:val="00B106ED"/>
    <w:rPr>
      <w:rFonts w:eastAsia="Times New Roman" w:cs="Times New Roman"/>
      <w:lang w:val="en-GB"/>
    </w:rPr>
  </w:style>
  <w:style w:type="paragraph" w:styleId="CommentSubject">
    <w:name w:val="annotation subject"/>
    <w:basedOn w:val="CommentText"/>
    <w:next w:val="CommentText"/>
    <w:link w:val="CommentSubjectChar"/>
    <w:uiPriority w:val="99"/>
    <w:semiHidden/>
    <w:unhideWhenUsed/>
    <w:rsid w:val="00B106ED"/>
    <w:rPr>
      <w:b/>
      <w:bCs/>
    </w:rPr>
  </w:style>
  <w:style w:type="character" w:customStyle="1" w:styleId="CommentSubjectChar">
    <w:name w:val="Comment Subject Char"/>
    <w:basedOn w:val="CommentTextChar"/>
    <w:link w:val="CommentSubject"/>
    <w:uiPriority w:val="99"/>
    <w:semiHidden/>
    <w:rsid w:val="00B106ED"/>
    <w:rPr>
      <w:rFonts w:eastAsia="Times New Roman" w:cs="Times New Roman"/>
      <w:b/>
      <w:bCs/>
      <w:lang w:val="en-GB"/>
    </w:rPr>
  </w:style>
  <w:style w:type="paragraph" w:styleId="BalloonText">
    <w:name w:val="Balloon Text"/>
    <w:basedOn w:val="Normal"/>
    <w:link w:val="BalloonTextChar"/>
    <w:uiPriority w:val="99"/>
    <w:semiHidden/>
    <w:unhideWhenUsed/>
    <w:rsid w:val="00B106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06ED"/>
    <w:rPr>
      <w:rFonts w:ascii="Segoe UI" w:eastAsia="Times New Roman"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1141277">
      <w:bodyDiv w:val="1"/>
      <w:marLeft w:val="0"/>
      <w:marRight w:val="0"/>
      <w:marTop w:val="0"/>
      <w:marBottom w:val="0"/>
      <w:divBdr>
        <w:top w:val="none" w:sz="0" w:space="0" w:color="auto"/>
        <w:left w:val="none" w:sz="0" w:space="0" w:color="auto"/>
        <w:bottom w:val="none" w:sz="0" w:space="0" w:color="auto"/>
        <w:right w:val="none" w:sz="0" w:space="0" w:color="auto"/>
      </w:divBdr>
    </w:div>
    <w:div w:id="1559782141">
      <w:bodyDiv w:val="1"/>
      <w:marLeft w:val="0"/>
      <w:marRight w:val="0"/>
      <w:marTop w:val="0"/>
      <w:marBottom w:val="0"/>
      <w:divBdr>
        <w:top w:val="none" w:sz="0" w:space="0" w:color="auto"/>
        <w:left w:val="none" w:sz="0" w:space="0" w:color="auto"/>
        <w:bottom w:val="none" w:sz="0" w:space="0" w:color="auto"/>
        <w:right w:val="none" w:sz="0" w:space="0" w:color="auto"/>
      </w:divBdr>
    </w:div>
    <w:div w:id="1905485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C3E03-F2FC-4CED-8B2A-BAA52E505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962</Words>
  <Characters>5489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Novartis</Company>
  <LinksUpToDate>false</LinksUpToDate>
  <CharactersWithSpaces>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Badiger, Mouneshwar (Ext)</dc:creator>
  <cp:keywords/>
  <dc:description/>
  <cp:lastModifiedBy>Badiger, Mouneshwar (Ext)</cp:lastModifiedBy>
  <cp:revision>3</cp:revision>
  <dcterms:created xsi:type="dcterms:W3CDTF">2019-03-19T12:36:00Z</dcterms:created>
  <dcterms:modified xsi:type="dcterms:W3CDTF">2019-03-20T12:31:00Z</dcterms:modified>
</cp:coreProperties>
</file>